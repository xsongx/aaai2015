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Pr="006B37D1" w:rsidRDefault="00853708" w:rsidP="006B37D1">
      <w:pPr>
        <w:pStyle w:val="PlainText"/>
        <w:rPr>
          <w:rFonts w:ascii="Courier New" w:hAnsi="Courier New" w:cs="Courier New"/>
        </w:rPr>
      </w:pPr>
      <w:r w:rsidRPr="006B37D1">
        <w:rPr>
          <w:rFonts w:ascii="Courier New" w:hAnsi="Courier New" w:cs="Courier New"/>
        </w:rPr>
        <w:t>%File: formatting-</w:t>
      </w:r>
      <w:proofErr w:type="spellStart"/>
      <w:r w:rsidRPr="006B37D1">
        <w:rPr>
          <w:rFonts w:ascii="Courier New" w:hAnsi="Courier New" w:cs="Courier New"/>
        </w:rPr>
        <w:t>instruction.tex</w:t>
      </w:r>
      <w:proofErr w:type="spellEnd"/>
    </w:p>
    <w:p w:rsidR="00000000" w:rsidRPr="006B37D1" w:rsidRDefault="00853708" w:rsidP="006B37D1">
      <w:pPr>
        <w:pStyle w:val="PlainText"/>
        <w:rPr>
          <w:rFonts w:ascii="Courier New" w:hAnsi="Courier New" w:cs="Courier New"/>
        </w:rPr>
      </w:pPr>
      <w:r w:rsidRPr="006B37D1">
        <w:rPr>
          <w:rFonts w:ascii="Courier New" w:hAnsi="Courier New" w:cs="Courier New"/>
        </w:rPr>
        <w:t>\</w:t>
      </w:r>
      <w:proofErr w:type="spellStart"/>
      <w:r w:rsidRPr="006B37D1">
        <w:rPr>
          <w:rFonts w:ascii="Courier New" w:hAnsi="Courier New" w:cs="Courier New"/>
        </w:rPr>
        <w:t>documentclass</w:t>
      </w:r>
      <w:proofErr w:type="spellEnd"/>
      <w:r w:rsidRPr="006B37D1">
        <w:rPr>
          <w:rFonts w:ascii="Courier New" w:hAnsi="Courier New" w:cs="Courier New"/>
        </w:rPr>
        <w:t>[</w:t>
      </w:r>
      <w:proofErr w:type="spellStart"/>
      <w:r w:rsidRPr="006B37D1">
        <w:rPr>
          <w:rFonts w:ascii="Courier New" w:hAnsi="Courier New" w:cs="Courier New"/>
        </w:rPr>
        <w:t>letterpaper</w:t>
      </w:r>
      <w:proofErr w:type="spellEnd"/>
      <w:r w:rsidRPr="006B37D1">
        <w:rPr>
          <w:rFonts w:ascii="Courier New" w:hAnsi="Courier New" w:cs="Courier New"/>
        </w:rPr>
        <w:t>]{article}</w:t>
      </w:r>
    </w:p>
    <w:p w:rsidR="00000000" w:rsidRPr="006B37D1" w:rsidRDefault="00853708" w:rsidP="006B37D1">
      <w:pPr>
        <w:pStyle w:val="PlainText"/>
        <w:rPr>
          <w:rFonts w:ascii="Courier New" w:hAnsi="Courier New" w:cs="Courier New"/>
        </w:rPr>
      </w:pPr>
      <w:r w:rsidRPr="006B37D1">
        <w:rPr>
          <w:rFonts w:ascii="Courier New" w:hAnsi="Courier New" w:cs="Courier New"/>
        </w:rPr>
        <w:t>\</w:t>
      </w:r>
      <w:proofErr w:type="spellStart"/>
      <w:r w:rsidRPr="006B37D1">
        <w:rPr>
          <w:rFonts w:ascii="Courier New" w:hAnsi="Courier New" w:cs="Courier New"/>
        </w:rPr>
        <w:t>usepackage</w:t>
      </w:r>
      <w:proofErr w:type="spellEnd"/>
      <w:r w:rsidRPr="006B37D1">
        <w:rPr>
          <w:rFonts w:ascii="Courier New" w:hAnsi="Courier New" w:cs="Courier New"/>
        </w:rPr>
        <w:t>{</w:t>
      </w:r>
      <w:proofErr w:type="spellStart"/>
      <w:r w:rsidRPr="006B37D1">
        <w:rPr>
          <w:rFonts w:ascii="Courier New" w:hAnsi="Courier New" w:cs="Courier New"/>
        </w:rPr>
        <w:t>aaai</w:t>
      </w:r>
      <w:proofErr w:type="spellEnd"/>
      <w:r w:rsidRPr="006B37D1">
        <w:rPr>
          <w:rFonts w:ascii="Courier New" w:hAnsi="Courier New" w:cs="Courier New"/>
        </w:rPr>
        <w:t>}</w:t>
      </w:r>
    </w:p>
    <w:p w:rsidR="00000000" w:rsidRPr="006B37D1" w:rsidRDefault="00853708" w:rsidP="006B37D1">
      <w:pPr>
        <w:pStyle w:val="PlainText"/>
        <w:rPr>
          <w:rFonts w:ascii="Courier New" w:hAnsi="Courier New" w:cs="Courier New"/>
        </w:rPr>
      </w:pPr>
      <w:r w:rsidRPr="006B37D1">
        <w:rPr>
          <w:rFonts w:ascii="Courier New" w:hAnsi="Courier New" w:cs="Courier New"/>
        </w:rPr>
        <w:t>\</w:t>
      </w:r>
      <w:proofErr w:type="spellStart"/>
      <w:r w:rsidRPr="006B37D1">
        <w:rPr>
          <w:rFonts w:ascii="Courier New" w:hAnsi="Courier New" w:cs="Courier New"/>
        </w:rPr>
        <w:t>usepackage</w:t>
      </w:r>
      <w:proofErr w:type="spellEnd"/>
      <w:r w:rsidRPr="006B37D1">
        <w:rPr>
          <w:rFonts w:ascii="Courier New" w:hAnsi="Courier New" w:cs="Courier New"/>
        </w:rPr>
        <w:t>{times}</w:t>
      </w:r>
    </w:p>
    <w:p w:rsidR="00000000" w:rsidRPr="006B37D1" w:rsidRDefault="00853708" w:rsidP="006B37D1">
      <w:pPr>
        <w:pStyle w:val="PlainText"/>
        <w:rPr>
          <w:rFonts w:ascii="Courier New" w:hAnsi="Courier New" w:cs="Courier New"/>
        </w:rPr>
      </w:pPr>
      <w:r w:rsidRPr="006B37D1">
        <w:rPr>
          <w:rFonts w:ascii="Courier New" w:hAnsi="Courier New" w:cs="Courier New"/>
        </w:rPr>
        <w:t>\</w:t>
      </w:r>
      <w:proofErr w:type="spellStart"/>
      <w:r w:rsidRPr="006B37D1">
        <w:rPr>
          <w:rFonts w:ascii="Courier New" w:hAnsi="Courier New" w:cs="Courier New"/>
        </w:rPr>
        <w:t>usepackage</w:t>
      </w:r>
      <w:proofErr w:type="spellEnd"/>
      <w:r w:rsidRPr="006B37D1">
        <w:rPr>
          <w:rFonts w:ascii="Courier New" w:hAnsi="Courier New" w:cs="Courier New"/>
        </w:rPr>
        <w:t>{</w:t>
      </w:r>
      <w:proofErr w:type="spellStart"/>
      <w:r w:rsidRPr="006B37D1">
        <w:rPr>
          <w:rFonts w:ascii="Courier New" w:hAnsi="Courier New" w:cs="Courier New"/>
        </w:rPr>
        <w:t>helvet</w:t>
      </w:r>
      <w:proofErr w:type="spellEnd"/>
      <w:r w:rsidRPr="006B37D1">
        <w:rPr>
          <w:rFonts w:ascii="Courier New" w:hAnsi="Courier New" w:cs="Courier New"/>
        </w:rPr>
        <w:t>}</w:t>
      </w:r>
    </w:p>
    <w:p w:rsidR="00000000" w:rsidRPr="006B37D1" w:rsidRDefault="00853708" w:rsidP="006B37D1">
      <w:pPr>
        <w:pStyle w:val="PlainText"/>
        <w:rPr>
          <w:rFonts w:ascii="Courier New" w:hAnsi="Courier New" w:cs="Courier New"/>
        </w:rPr>
      </w:pPr>
      <w:r w:rsidRPr="006B37D1">
        <w:rPr>
          <w:rFonts w:ascii="Courier New" w:hAnsi="Courier New" w:cs="Courier New"/>
        </w:rPr>
        <w:t>\</w:t>
      </w:r>
      <w:proofErr w:type="spellStart"/>
      <w:r w:rsidRPr="006B37D1">
        <w:rPr>
          <w:rFonts w:ascii="Courier New" w:hAnsi="Courier New" w:cs="Courier New"/>
        </w:rPr>
        <w:t>usepackage</w:t>
      </w:r>
      <w:proofErr w:type="spellEnd"/>
      <w:r w:rsidRPr="006B37D1">
        <w:rPr>
          <w:rFonts w:ascii="Courier New" w:hAnsi="Courier New" w:cs="Courier New"/>
        </w:rPr>
        <w:t>{courier}</w:t>
      </w:r>
    </w:p>
    <w:p w:rsidR="00000000" w:rsidRPr="006B37D1" w:rsidRDefault="00853708" w:rsidP="006B37D1">
      <w:pPr>
        <w:pStyle w:val="PlainText"/>
        <w:rPr>
          <w:rFonts w:ascii="Courier New" w:hAnsi="Courier New" w:cs="Courier New"/>
        </w:rPr>
      </w:pPr>
      <w:r w:rsidRPr="006B37D1">
        <w:rPr>
          <w:rFonts w:ascii="Courier New" w:hAnsi="Courier New" w:cs="Courier New"/>
        </w:rPr>
        <w:t>\</w:t>
      </w:r>
      <w:proofErr w:type="spellStart"/>
      <w:r w:rsidRPr="006B37D1">
        <w:rPr>
          <w:rFonts w:ascii="Courier New" w:hAnsi="Courier New" w:cs="Courier New"/>
        </w:rPr>
        <w:t>usepackage</w:t>
      </w:r>
      <w:proofErr w:type="spellEnd"/>
      <w:r w:rsidRPr="006B37D1">
        <w:rPr>
          <w:rFonts w:ascii="Courier New" w:hAnsi="Courier New" w:cs="Courier New"/>
        </w:rPr>
        <w:t>{</w:t>
      </w:r>
      <w:proofErr w:type="spellStart"/>
      <w:r w:rsidRPr="006B37D1">
        <w:rPr>
          <w:rFonts w:ascii="Courier New" w:hAnsi="Courier New" w:cs="Courier New"/>
        </w:rPr>
        <w:t>url</w:t>
      </w:r>
      <w:proofErr w:type="spellEnd"/>
      <w:r w:rsidRPr="006B37D1">
        <w:rPr>
          <w:rFonts w:ascii="Courier New" w:hAnsi="Courier New" w:cs="Courier New"/>
        </w:rPr>
        <w:t>}</w:t>
      </w:r>
    </w:p>
    <w:p w:rsidR="00000000" w:rsidRPr="006B37D1" w:rsidRDefault="00853708" w:rsidP="006B37D1">
      <w:pPr>
        <w:pStyle w:val="PlainText"/>
        <w:rPr>
          <w:rFonts w:ascii="Courier New" w:hAnsi="Courier New" w:cs="Courier New"/>
        </w:rPr>
      </w:pPr>
      <w:r w:rsidRPr="006B37D1">
        <w:rPr>
          <w:rFonts w:ascii="Courier New" w:hAnsi="Courier New" w:cs="Courier New"/>
        </w:rPr>
        <w:t>\</w:t>
      </w:r>
      <w:proofErr w:type="spellStart"/>
      <w:r w:rsidRPr="006B37D1">
        <w:rPr>
          <w:rFonts w:ascii="Courier New" w:hAnsi="Courier New" w:cs="Courier New"/>
        </w:rPr>
        <w:t>usepackage</w:t>
      </w:r>
      <w:proofErr w:type="spellEnd"/>
      <w:r w:rsidRPr="006B37D1">
        <w:rPr>
          <w:rFonts w:ascii="Courier New" w:hAnsi="Courier New" w:cs="Courier New"/>
        </w:rPr>
        <w:t>[</w:t>
      </w:r>
      <w:proofErr w:type="spellStart"/>
      <w:r w:rsidRPr="006B37D1">
        <w:rPr>
          <w:rFonts w:ascii="Courier New" w:hAnsi="Courier New" w:cs="Courier New"/>
        </w:rPr>
        <w:t>pdftex</w:t>
      </w:r>
      <w:proofErr w:type="spellEnd"/>
      <w:r w:rsidRPr="006B37D1">
        <w:rPr>
          <w:rFonts w:ascii="Courier New" w:hAnsi="Courier New" w:cs="Courier New"/>
        </w:rPr>
        <w:t>]{</w:t>
      </w:r>
      <w:proofErr w:type="spellStart"/>
      <w:r w:rsidRPr="006B37D1">
        <w:rPr>
          <w:rFonts w:ascii="Courier New" w:hAnsi="Courier New" w:cs="Courier New"/>
        </w:rPr>
        <w:t>graphicx</w:t>
      </w:r>
      <w:proofErr w:type="spellEnd"/>
      <w:r w:rsidRPr="006B37D1">
        <w:rPr>
          <w:rFonts w:ascii="Courier New" w:hAnsi="Courier New" w:cs="Courier New"/>
        </w:rPr>
        <w:t>}</w:t>
      </w:r>
    </w:p>
    <w:p w:rsidR="00000000" w:rsidRPr="006B37D1" w:rsidRDefault="00853708" w:rsidP="006B37D1">
      <w:pPr>
        <w:pStyle w:val="PlainText"/>
        <w:rPr>
          <w:rFonts w:ascii="Courier New" w:hAnsi="Courier New" w:cs="Courier New"/>
        </w:rPr>
      </w:pPr>
      <w:r w:rsidRPr="006B37D1">
        <w:rPr>
          <w:rFonts w:ascii="Courier New" w:hAnsi="Courier New" w:cs="Courier New"/>
        </w:rPr>
        <w:t>\</w:t>
      </w:r>
      <w:proofErr w:type="spellStart"/>
      <w:r w:rsidRPr="006B37D1">
        <w:rPr>
          <w:rFonts w:ascii="Courier New" w:hAnsi="Courier New" w:cs="Courier New"/>
        </w:rPr>
        <w:t>usepackage</w:t>
      </w:r>
      <w:proofErr w:type="spellEnd"/>
      <w:r w:rsidRPr="006B37D1">
        <w:rPr>
          <w:rFonts w:ascii="Courier New" w:hAnsi="Courier New" w:cs="Courier New"/>
        </w:rPr>
        <w:t>{</w:t>
      </w:r>
      <w:proofErr w:type="spellStart"/>
      <w:r w:rsidRPr="006B37D1">
        <w:rPr>
          <w:rFonts w:ascii="Courier New" w:hAnsi="Courier New" w:cs="Courier New"/>
        </w:rPr>
        <w:t>amsmath</w:t>
      </w:r>
      <w:proofErr w:type="spellEnd"/>
      <w:r w:rsidRPr="006B37D1">
        <w:rPr>
          <w:rFonts w:ascii="Courier New" w:hAnsi="Courier New" w:cs="Courier New"/>
        </w:rPr>
        <w:t>}</w:t>
      </w:r>
    </w:p>
    <w:p w:rsidR="00000000" w:rsidRPr="006B37D1" w:rsidRDefault="00853708" w:rsidP="006B37D1">
      <w:pPr>
        <w:pStyle w:val="PlainText"/>
        <w:rPr>
          <w:rFonts w:ascii="Courier New" w:hAnsi="Courier New" w:cs="Courier New"/>
        </w:rPr>
      </w:pPr>
      <w:r w:rsidRPr="006B37D1">
        <w:rPr>
          <w:rFonts w:ascii="Courier New" w:hAnsi="Courier New" w:cs="Courier New"/>
        </w:rPr>
        <w:t>\</w:t>
      </w:r>
      <w:proofErr w:type="spellStart"/>
      <w:r w:rsidRPr="006B37D1">
        <w:rPr>
          <w:rFonts w:ascii="Courier New" w:hAnsi="Courier New" w:cs="Courier New"/>
        </w:rPr>
        <w:t>usepackage</w:t>
      </w:r>
      <w:proofErr w:type="spellEnd"/>
      <w:r w:rsidRPr="006B37D1">
        <w:rPr>
          <w:rFonts w:ascii="Courier New" w:hAnsi="Courier New" w:cs="Courier New"/>
        </w:rPr>
        <w:t>{</w:t>
      </w:r>
      <w:proofErr w:type="spellStart"/>
      <w:r w:rsidRPr="006B37D1">
        <w:rPr>
          <w:rFonts w:ascii="Courier New" w:hAnsi="Courier New" w:cs="Courier New"/>
        </w:rPr>
        <w:t>latexsym</w:t>
      </w:r>
      <w:proofErr w:type="spellEnd"/>
      <w:r w:rsidRPr="006B37D1">
        <w:rPr>
          <w:rFonts w:ascii="Courier New" w:hAnsi="Courier New" w:cs="Courier New"/>
        </w:rPr>
        <w:t>}</w:t>
      </w:r>
    </w:p>
    <w:p w:rsidR="00000000" w:rsidRPr="006B37D1" w:rsidRDefault="00853708" w:rsidP="006B37D1">
      <w:pPr>
        <w:pStyle w:val="PlainText"/>
        <w:rPr>
          <w:rFonts w:ascii="Courier New" w:hAnsi="Courier New" w:cs="Courier New"/>
        </w:rPr>
      </w:pPr>
      <w:r w:rsidRPr="006B37D1">
        <w:rPr>
          <w:rFonts w:ascii="Courier New" w:hAnsi="Courier New" w:cs="Courier New"/>
        </w:rPr>
        <w:t>\</w:t>
      </w:r>
      <w:proofErr w:type="spellStart"/>
      <w:r w:rsidRPr="006B37D1">
        <w:rPr>
          <w:rFonts w:ascii="Courier New" w:hAnsi="Courier New" w:cs="Courier New"/>
        </w:rPr>
        <w:t>usepackage</w:t>
      </w:r>
      <w:proofErr w:type="spellEnd"/>
      <w:r w:rsidRPr="006B37D1">
        <w:rPr>
          <w:rFonts w:ascii="Courier New" w:hAnsi="Courier New" w:cs="Courier New"/>
        </w:rPr>
        <w:t>{</w:t>
      </w:r>
      <w:proofErr w:type="spellStart"/>
      <w:r w:rsidRPr="006B37D1">
        <w:rPr>
          <w:rFonts w:ascii="Courier New" w:hAnsi="Courier New" w:cs="Courier New"/>
        </w:rPr>
        <w:t>amssy</w:t>
      </w:r>
      <w:r w:rsidRPr="006B37D1">
        <w:rPr>
          <w:rFonts w:ascii="Courier New" w:hAnsi="Courier New" w:cs="Courier New"/>
        </w:rPr>
        <w:t>mb</w:t>
      </w:r>
      <w:proofErr w:type="spellEnd"/>
      <w:r w:rsidRPr="006B37D1">
        <w:rPr>
          <w:rFonts w:ascii="Courier New" w:hAnsi="Courier New" w:cs="Courier New"/>
        </w:rPr>
        <w:t>}</w:t>
      </w:r>
    </w:p>
    <w:p w:rsidR="00000000" w:rsidRPr="006B37D1" w:rsidRDefault="00853708" w:rsidP="006B37D1">
      <w:pPr>
        <w:pStyle w:val="PlainText"/>
        <w:rPr>
          <w:rFonts w:ascii="Courier New" w:hAnsi="Courier New" w:cs="Courier New"/>
        </w:rPr>
      </w:pPr>
      <w:r w:rsidRPr="006B37D1">
        <w:rPr>
          <w:rFonts w:ascii="Courier New" w:hAnsi="Courier New" w:cs="Courier New"/>
        </w:rPr>
        <w:t>\</w:t>
      </w:r>
      <w:proofErr w:type="spellStart"/>
      <w:r w:rsidRPr="006B37D1">
        <w:rPr>
          <w:rFonts w:ascii="Courier New" w:hAnsi="Courier New" w:cs="Courier New"/>
        </w:rPr>
        <w:t>usepackage</w:t>
      </w:r>
      <w:proofErr w:type="spellEnd"/>
      <w:r w:rsidRPr="006B37D1">
        <w:rPr>
          <w:rFonts w:ascii="Courier New" w:hAnsi="Courier New" w:cs="Courier New"/>
        </w:rPr>
        <w:t>{</w:t>
      </w:r>
      <w:proofErr w:type="spellStart"/>
      <w:r w:rsidRPr="006B37D1">
        <w:rPr>
          <w:rFonts w:ascii="Courier New" w:hAnsi="Courier New" w:cs="Courier New"/>
        </w:rPr>
        <w:t>multirow</w:t>
      </w:r>
      <w:proofErr w:type="spellEnd"/>
      <w:r w:rsidRPr="006B37D1">
        <w:rPr>
          <w:rFonts w:ascii="Courier New" w:hAnsi="Courier New" w:cs="Courier New"/>
        </w:rPr>
        <w:t>}</w:t>
      </w:r>
    </w:p>
    <w:p w:rsidR="00000000" w:rsidRPr="006B37D1" w:rsidRDefault="00853708" w:rsidP="006B37D1">
      <w:pPr>
        <w:pStyle w:val="PlainText"/>
        <w:rPr>
          <w:rFonts w:ascii="Courier New" w:hAnsi="Courier New" w:cs="Courier New"/>
        </w:rPr>
      </w:pPr>
      <w:r w:rsidRPr="006B37D1">
        <w:rPr>
          <w:rFonts w:ascii="Courier New" w:hAnsi="Courier New" w:cs="Courier New"/>
        </w:rPr>
        <w:t>\</w:t>
      </w:r>
      <w:proofErr w:type="spellStart"/>
      <w:r w:rsidRPr="006B37D1">
        <w:rPr>
          <w:rFonts w:ascii="Courier New" w:hAnsi="Courier New" w:cs="Courier New"/>
        </w:rPr>
        <w:t>newtheorem</w:t>
      </w:r>
      <w:proofErr w:type="spellEnd"/>
      <w:r w:rsidRPr="006B37D1">
        <w:rPr>
          <w:rFonts w:ascii="Courier New" w:hAnsi="Courier New" w:cs="Courier New"/>
        </w:rPr>
        <w:t>{definition}{Definition}</w:t>
      </w:r>
    </w:p>
    <w:p w:rsidR="00000000" w:rsidRPr="006B37D1" w:rsidRDefault="00853708" w:rsidP="006B37D1">
      <w:pPr>
        <w:pStyle w:val="PlainText"/>
        <w:rPr>
          <w:rFonts w:ascii="Courier New" w:hAnsi="Courier New" w:cs="Courier New"/>
        </w:rPr>
      </w:pPr>
      <w:r w:rsidRPr="006B37D1">
        <w:rPr>
          <w:rFonts w:ascii="Courier New" w:hAnsi="Courier New" w:cs="Courier New"/>
        </w:rPr>
        <w:t>\</w:t>
      </w:r>
      <w:proofErr w:type="spellStart"/>
      <w:r w:rsidRPr="006B37D1">
        <w:rPr>
          <w:rFonts w:ascii="Courier New" w:hAnsi="Courier New" w:cs="Courier New"/>
        </w:rPr>
        <w:t>frenchspacing</w:t>
      </w:r>
      <w:proofErr w:type="spellEnd"/>
    </w:p>
    <w:p w:rsidR="00000000" w:rsidRPr="006B37D1" w:rsidRDefault="00853708" w:rsidP="006B37D1">
      <w:pPr>
        <w:pStyle w:val="PlainText"/>
        <w:rPr>
          <w:rFonts w:ascii="Courier New" w:hAnsi="Courier New" w:cs="Courier New"/>
        </w:rPr>
      </w:pPr>
      <w:r w:rsidRPr="006B37D1">
        <w:rPr>
          <w:rFonts w:ascii="Courier New" w:hAnsi="Courier New" w:cs="Courier New"/>
        </w:rPr>
        <w:t>\</w:t>
      </w:r>
      <w:proofErr w:type="spellStart"/>
      <w:r w:rsidRPr="006B37D1">
        <w:rPr>
          <w:rFonts w:ascii="Courier New" w:hAnsi="Courier New" w:cs="Courier New"/>
        </w:rPr>
        <w:t>setlength</w:t>
      </w:r>
      <w:proofErr w:type="spellEnd"/>
      <w:r w:rsidRPr="006B37D1">
        <w:rPr>
          <w:rFonts w:ascii="Courier New" w:hAnsi="Courier New" w:cs="Courier New"/>
        </w:rPr>
        <w:t>{\</w:t>
      </w:r>
      <w:proofErr w:type="spellStart"/>
      <w:r w:rsidRPr="006B37D1">
        <w:rPr>
          <w:rFonts w:ascii="Courier New" w:hAnsi="Courier New" w:cs="Courier New"/>
        </w:rPr>
        <w:t>pdfpagewidth</w:t>
      </w:r>
      <w:proofErr w:type="spellEnd"/>
      <w:r w:rsidRPr="006B37D1">
        <w:rPr>
          <w:rFonts w:ascii="Courier New" w:hAnsi="Courier New" w:cs="Courier New"/>
        </w:rPr>
        <w:t>}{8.</w:t>
      </w:r>
      <w:bookmarkStart w:id="0" w:name="_GoBack"/>
      <w:bookmarkEnd w:id="0"/>
      <w:r w:rsidRPr="006B37D1">
        <w:rPr>
          <w:rFonts w:ascii="Courier New" w:hAnsi="Courier New" w:cs="Courier New"/>
        </w:rPr>
        <w:t>5in}</w:t>
      </w:r>
    </w:p>
    <w:p w:rsidR="00000000" w:rsidRPr="006B37D1" w:rsidRDefault="00853708" w:rsidP="006B37D1">
      <w:pPr>
        <w:pStyle w:val="PlainText"/>
        <w:rPr>
          <w:rFonts w:ascii="Courier New" w:hAnsi="Courier New" w:cs="Courier New"/>
        </w:rPr>
      </w:pPr>
      <w:r w:rsidRPr="006B37D1">
        <w:rPr>
          <w:rFonts w:ascii="Courier New" w:hAnsi="Courier New" w:cs="Courier New"/>
        </w:rPr>
        <w:t>\</w:t>
      </w:r>
      <w:proofErr w:type="spellStart"/>
      <w:r w:rsidRPr="006B37D1">
        <w:rPr>
          <w:rFonts w:ascii="Courier New" w:hAnsi="Courier New" w:cs="Courier New"/>
        </w:rPr>
        <w:t>setlength</w:t>
      </w:r>
      <w:proofErr w:type="spellEnd"/>
      <w:r w:rsidRPr="006B37D1">
        <w:rPr>
          <w:rFonts w:ascii="Courier New" w:hAnsi="Courier New" w:cs="Courier New"/>
        </w:rPr>
        <w:t>{\</w:t>
      </w:r>
      <w:proofErr w:type="spellStart"/>
      <w:r w:rsidRPr="006B37D1">
        <w:rPr>
          <w:rFonts w:ascii="Courier New" w:hAnsi="Courier New" w:cs="Courier New"/>
        </w:rPr>
        <w:t>pdfpageheight</w:t>
      </w:r>
      <w:proofErr w:type="spellEnd"/>
      <w:r w:rsidRPr="006B37D1">
        <w:rPr>
          <w:rFonts w:ascii="Courier New" w:hAnsi="Courier New" w:cs="Courier New"/>
        </w:rPr>
        <w:t>}{11in}</w:t>
      </w:r>
    </w:p>
    <w:p w:rsidR="00000000" w:rsidRPr="006B37D1" w:rsidRDefault="00853708" w:rsidP="006B37D1">
      <w:pPr>
        <w:pStyle w:val="PlainText"/>
        <w:rPr>
          <w:rFonts w:ascii="Courier New" w:hAnsi="Courier New" w:cs="Courier New"/>
        </w:rPr>
      </w:pPr>
      <w:r w:rsidRPr="006B37D1">
        <w:rPr>
          <w:rFonts w:ascii="Courier New" w:hAnsi="Courier New" w:cs="Courier New"/>
        </w:rPr>
        <w:t>\</w:t>
      </w:r>
      <w:proofErr w:type="spellStart"/>
      <w:proofErr w:type="gramStart"/>
      <w:r w:rsidRPr="006B37D1">
        <w:rPr>
          <w:rFonts w:ascii="Courier New" w:hAnsi="Courier New" w:cs="Courier New"/>
        </w:rPr>
        <w:t>pdfinfo</w:t>
      </w:r>
      <w:proofErr w:type="spellEnd"/>
      <w:r w:rsidRPr="006B37D1">
        <w:rPr>
          <w:rFonts w:ascii="Courier New" w:hAnsi="Courier New" w:cs="Courier New"/>
        </w:rPr>
        <w:t>{</w:t>
      </w:r>
      <w:proofErr w:type="gramEnd"/>
    </w:p>
    <w:p w:rsidR="00000000" w:rsidRPr="006B37D1" w:rsidRDefault="00853708" w:rsidP="006B37D1">
      <w:pPr>
        <w:pStyle w:val="PlainText"/>
        <w:rPr>
          <w:rFonts w:ascii="Courier New" w:hAnsi="Courier New" w:cs="Courier New"/>
        </w:rPr>
      </w:pPr>
      <w:r w:rsidRPr="006B37D1">
        <w:rPr>
          <w:rFonts w:ascii="Courier New" w:hAnsi="Courier New" w:cs="Courier New"/>
        </w:rPr>
        <w:t>/Title (From Topics to Opinions: Modelling Subjectivity for Retweeting Analysis on Twitter)</w:t>
      </w:r>
    </w:p>
    <w:p w:rsidR="00000000" w:rsidRPr="006B37D1" w:rsidRDefault="00853708" w:rsidP="006B37D1">
      <w:pPr>
        <w:pStyle w:val="PlainText"/>
        <w:rPr>
          <w:rFonts w:ascii="Courier New" w:hAnsi="Courier New" w:cs="Courier New"/>
        </w:rPr>
      </w:pPr>
      <w:r w:rsidRPr="006B37D1">
        <w:rPr>
          <w:rFonts w:ascii="Courier New" w:hAnsi="Courier New" w:cs="Courier New"/>
        </w:rPr>
        <w:t>/Author (</w:t>
      </w:r>
      <w:proofErr w:type="spellStart"/>
      <w:r w:rsidRPr="006B37D1">
        <w:rPr>
          <w:rFonts w:ascii="Courier New" w:hAnsi="Courier New" w:cs="Courier New"/>
        </w:rPr>
        <w:t>So</w:t>
      </w:r>
      <w:r w:rsidRPr="006B37D1">
        <w:rPr>
          <w:rFonts w:ascii="Courier New" w:hAnsi="Courier New" w:cs="Courier New"/>
        </w:rPr>
        <w:t>ngxian</w:t>
      </w:r>
      <w:proofErr w:type="spellEnd"/>
      <w:r w:rsidRPr="006B37D1">
        <w:rPr>
          <w:rFonts w:ascii="Courier New" w:hAnsi="Courier New" w:cs="Courier New"/>
        </w:rPr>
        <w:t xml:space="preserve"> </w:t>
      </w:r>
      <w:proofErr w:type="spellStart"/>
      <w:r w:rsidRPr="006B37D1">
        <w:rPr>
          <w:rFonts w:ascii="Courier New" w:hAnsi="Courier New" w:cs="Courier New"/>
        </w:rPr>
        <w:t>Xie</w:t>
      </w:r>
      <w:proofErr w:type="spellEnd"/>
      <w:r w:rsidRPr="006B37D1">
        <w:rPr>
          <w:rFonts w:ascii="Courier New" w:hAnsi="Courier New" w:cs="Courier New"/>
        </w:rPr>
        <w:t xml:space="preserve">, Jintao Tang, Ting Wang, Ruili Wang, </w:t>
      </w:r>
      <w:proofErr w:type="spellStart"/>
      <w:proofErr w:type="gramStart"/>
      <w:r w:rsidRPr="006B37D1">
        <w:rPr>
          <w:rFonts w:ascii="Courier New" w:hAnsi="Courier New" w:cs="Courier New"/>
        </w:rPr>
        <w:t>Kewen</w:t>
      </w:r>
      <w:proofErr w:type="spellEnd"/>
      <w:proofErr w:type="gramEnd"/>
      <w:r w:rsidRPr="006B37D1">
        <w:rPr>
          <w:rFonts w:ascii="Courier New" w:hAnsi="Courier New" w:cs="Courier New"/>
        </w:rPr>
        <w:t xml:space="preserve"> Wang)}</w:t>
      </w:r>
    </w:p>
    <w:p w:rsidR="00000000" w:rsidRPr="006B37D1" w:rsidRDefault="00853708" w:rsidP="006B37D1">
      <w:pPr>
        <w:pStyle w:val="PlainText"/>
        <w:rPr>
          <w:rFonts w:ascii="Courier New" w:hAnsi="Courier New" w:cs="Courier New"/>
        </w:rPr>
      </w:pPr>
      <w:r w:rsidRPr="006B37D1">
        <w:rPr>
          <w:rFonts w:ascii="Courier New" w:hAnsi="Courier New" w:cs="Courier New"/>
        </w:rPr>
        <w:t>\</w:t>
      </w:r>
      <w:proofErr w:type="spellStart"/>
      <w:r w:rsidRPr="006B37D1">
        <w:rPr>
          <w:rFonts w:ascii="Courier New" w:hAnsi="Courier New" w:cs="Courier New"/>
        </w:rPr>
        <w:t>setcounter</w:t>
      </w:r>
      <w:proofErr w:type="spellEnd"/>
      <w:r w:rsidRPr="006B37D1">
        <w:rPr>
          <w:rFonts w:ascii="Courier New" w:hAnsi="Courier New" w:cs="Courier New"/>
        </w:rPr>
        <w:t>{</w:t>
      </w:r>
      <w:proofErr w:type="spellStart"/>
      <w:r w:rsidRPr="006B37D1">
        <w:rPr>
          <w:rFonts w:ascii="Courier New" w:hAnsi="Courier New" w:cs="Courier New"/>
        </w:rPr>
        <w:t>secnumdepth</w:t>
      </w:r>
      <w:proofErr w:type="spellEnd"/>
      <w:r w:rsidRPr="006B37D1">
        <w:rPr>
          <w:rFonts w:ascii="Courier New" w:hAnsi="Courier New" w:cs="Courier New"/>
        </w:rPr>
        <w:t xml:space="preserve">}{0}  </w:t>
      </w:r>
    </w:p>
    <w:p w:rsidR="00000000" w:rsidRPr="006B37D1" w:rsidRDefault="00853708" w:rsidP="006B37D1">
      <w:pPr>
        <w:pStyle w:val="PlainText"/>
        <w:rPr>
          <w:rFonts w:ascii="Courier New" w:hAnsi="Courier New" w:cs="Courier New"/>
        </w:rPr>
      </w:pPr>
      <w:r w:rsidRPr="006B37D1">
        <w:rPr>
          <w:rFonts w:ascii="Courier New" w:hAnsi="Courier New" w:cs="Courier New"/>
        </w:rPr>
        <w:t xml:space="preserve"> \begin{document}</w:t>
      </w:r>
    </w:p>
    <w:p w:rsidR="00000000" w:rsidRPr="006B37D1" w:rsidRDefault="00853708" w:rsidP="006B37D1">
      <w:pPr>
        <w:pStyle w:val="PlainText"/>
        <w:rPr>
          <w:rFonts w:ascii="Courier New" w:hAnsi="Courier New" w:cs="Courier New"/>
        </w:rPr>
      </w:pPr>
      <w:r w:rsidRPr="006B37D1">
        <w:rPr>
          <w:rFonts w:ascii="Courier New" w:hAnsi="Courier New" w:cs="Courier New"/>
        </w:rPr>
        <w:t xml:space="preserve">% </w:t>
      </w:r>
      <w:proofErr w:type="gramStart"/>
      <w:r w:rsidRPr="006B37D1">
        <w:rPr>
          <w:rFonts w:ascii="Courier New" w:hAnsi="Courier New" w:cs="Courier New"/>
        </w:rPr>
        <w:t>The</w:t>
      </w:r>
      <w:proofErr w:type="gramEnd"/>
      <w:r w:rsidRPr="006B37D1">
        <w:rPr>
          <w:rFonts w:ascii="Courier New" w:hAnsi="Courier New" w:cs="Courier New"/>
        </w:rPr>
        <w:t xml:space="preserve"> file </w:t>
      </w:r>
      <w:proofErr w:type="spellStart"/>
      <w:r w:rsidRPr="006B37D1">
        <w:rPr>
          <w:rFonts w:ascii="Courier New" w:hAnsi="Courier New" w:cs="Courier New"/>
        </w:rPr>
        <w:t>aaai.sty</w:t>
      </w:r>
      <w:proofErr w:type="spellEnd"/>
      <w:r w:rsidRPr="006B37D1">
        <w:rPr>
          <w:rFonts w:ascii="Courier New" w:hAnsi="Courier New" w:cs="Courier New"/>
        </w:rPr>
        <w:t xml:space="preserve"> is the style file for AAAI Press </w:t>
      </w:r>
    </w:p>
    <w:p w:rsidR="00000000" w:rsidRPr="006B37D1" w:rsidRDefault="00853708" w:rsidP="006B37D1">
      <w:pPr>
        <w:pStyle w:val="PlainText"/>
        <w:rPr>
          <w:rFonts w:ascii="Courier New" w:hAnsi="Courier New" w:cs="Courier New"/>
        </w:rPr>
      </w:pPr>
      <w:proofErr w:type="gramStart"/>
      <w:r w:rsidRPr="006B37D1">
        <w:rPr>
          <w:rFonts w:ascii="Courier New" w:hAnsi="Courier New" w:cs="Courier New"/>
        </w:rPr>
        <w:t>% proceedings, working notes, and technical reports.</w:t>
      </w:r>
      <w:proofErr w:type="gramEnd"/>
    </w:p>
    <w:p w:rsidR="00000000" w:rsidRPr="006B37D1" w:rsidRDefault="00853708" w:rsidP="006B37D1">
      <w:pPr>
        <w:pStyle w:val="PlainText"/>
        <w:rPr>
          <w:rFonts w:ascii="Courier New" w:hAnsi="Courier New" w:cs="Courier New"/>
        </w:rPr>
      </w:pPr>
      <w:r w:rsidRPr="006B37D1">
        <w:rPr>
          <w:rFonts w:ascii="Courier New" w:hAnsi="Courier New" w:cs="Courier New"/>
        </w:rPr>
        <w:t>%</w:t>
      </w:r>
    </w:p>
    <w:p w:rsidR="00000000" w:rsidRPr="006B37D1" w:rsidRDefault="00853708" w:rsidP="006B37D1">
      <w:pPr>
        <w:pStyle w:val="PlainText"/>
        <w:rPr>
          <w:rFonts w:ascii="Courier New" w:hAnsi="Courier New" w:cs="Courier New"/>
        </w:rPr>
      </w:pPr>
      <w:r w:rsidRPr="006B37D1">
        <w:rPr>
          <w:rFonts w:ascii="Courier New" w:hAnsi="Courier New" w:cs="Courier New"/>
        </w:rPr>
        <w:t>\title{From Topics to Opinions: \\Mode</w:t>
      </w:r>
      <w:r w:rsidRPr="006B37D1">
        <w:rPr>
          <w:rFonts w:ascii="Courier New" w:hAnsi="Courier New" w:cs="Courier New"/>
        </w:rPr>
        <w:t>lling Subjectivity for Retweeting Analysis on Twitter}</w:t>
      </w:r>
    </w:p>
    <w:p w:rsidR="00000000" w:rsidRPr="006B37D1" w:rsidRDefault="00853708" w:rsidP="006B37D1">
      <w:pPr>
        <w:pStyle w:val="PlainText"/>
        <w:rPr>
          <w:rFonts w:ascii="Courier New" w:hAnsi="Courier New" w:cs="Courier New"/>
        </w:rPr>
      </w:pPr>
      <w:r w:rsidRPr="006B37D1">
        <w:rPr>
          <w:rFonts w:ascii="Courier New" w:hAnsi="Courier New" w:cs="Courier New"/>
        </w:rPr>
        <w:t>%\</w:t>
      </w:r>
      <w:proofErr w:type="gramStart"/>
      <w:r w:rsidRPr="006B37D1">
        <w:rPr>
          <w:rFonts w:ascii="Courier New" w:hAnsi="Courier New" w:cs="Courier New"/>
        </w:rPr>
        <w:t>author{</w:t>
      </w:r>
      <w:proofErr w:type="spellStart"/>
      <w:proofErr w:type="gramEnd"/>
      <w:r w:rsidRPr="006B37D1">
        <w:rPr>
          <w:rFonts w:ascii="Courier New" w:hAnsi="Courier New" w:cs="Courier New"/>
        </w:rPr>
        <w:t>Songxian</w:t>
      </w:r>
      <w:proofErr w:type="spellEnd"/>
      <w:r w:rsidRPr="006B37D1">
        <w:rPr>
          <w:rFonts w:ascii="Courier New" w:hAnsi="Courier New" w:cs="Courier New"/>
        </w:rPr>
        <w:t xml:space="preserve"> </w:t>
      </w:r>
      <w:proofErr w:type="spellStart"/>
      <w:r w:rsidRPr="006B37D1">
        <w:rPr>
          <w:rFonts w:ascii="Courier New" w:hAnsi="Courier New" w:cs="Courier New"/>
        </w:rPr>
        <w:t>Xie</w:t>
      </w:r>
      <w:proofErr w:type="spellEnd"/>
      <w:r w:rsidRPr="006B37D1">
        <w:rPr>
          <w:rFonts w:ascii="Courier New" w:hAnsi="Courier New" w:cs="Courier New"/>
        </w:rPr>
        <w:t>, Jintao Tang \and Ting Wang\\</w:t>
      </w:r>
    </w:p>
    <w:p w:rsidR="00000000" w:rsidRPr="006B37D1" w:rsidRDefault="00853708" w:rsidP="006B37D1">
      <w:pPr>
        <w:pStyle w:val="PlainText"/>
        <w:rPr>
          <w:rFonts w:ascii="Courier New" w:hAnsi="Courier New" w:cs="Courier New"/>
        </w:rPr>
      </w:pPr>
      <w:r w:rsidRPr="006B37D1">
        <w:rPr>
          <w:rFonts w:ascii="Courier New" w:hAnsi="Courier New" w:cs="Courier New"/>
        </w:rPr>
        <w:t xml:space="preserve">%School of Computer, National University of </w:t>
      </w:r>
      <w:proofErr w:type="spellStart"/>
      <w:r w:rsidRPr="006B37D1">
        <w:rPr>
          <w:rFonts w:ascii="Courier New" w:hAnsi="Courier New" w:cs="Courier New"/>
        </w:rPr>
        <w:t>Defense</w:t>
      </w:r>
      <w:proofErr w:type="spellEnd"/>
      <w:r w:rsidRPr="006B37D1">
        <w:rPr>
          <w:rFonts w:ascii="Courier New" w:hAnsi="Courier New" w:cs="Courier New"/>
        </w:rPr>
        <w:t xml:space="preserve"> Technology, Changsha, P.R. China\\</w:t>
      </w:r>
    </w:p>
    <w:p w:rsidR="00000000" w:rsidRPr="006B37D1" w:rsidRDefault="00853708" w:rsidP="006B37D1">
      <w:pPr>
        <w:pStyle w:val="PlainText"/>
        <w:rPr>
          <w:rFonts w:ascii="Courier New" w:hAnsi="Courier New" w:cs="Courier New"/>
        </w:rPr>
      </w:pPr>
      <w:r w:rsidRPr="006B37D1">
        <w:rPr>
          <w:rFonts w:ascii="Courier New" w:hAnsi="Courier New" w:cs="Courier New"/>
        </w:rPr>
        <w:t>%\AND Ruili Wang\\</w:t>
      </w:r>
    </w:p>
    <w:p w:rsidR="00000000" w:rsidRPr="006B37D1" w:rsidRDefault="00853708" w:rsidP="006B37D1">
      <w:pPr>
        <w:pStyle w:val="PlainText"/>
        <w:rPr>
          <w:rFonts w:ascii="Courier New" w:hAnsi="Courier New" w:cs="Courier New"/>
        </w:rPr>
      </w:pPr>
      <w:r w:rsidRPr="006B37D1">
        <w:rPr>
          <w:rFonts w:ascii="Courier New" w:hAnsi="Courier New" w:cs="Courier New"/>
        </w:rPr>
        <w:t>%School of Engineering and Advanced Technol</w:t>
      </w:r>
      <w:r w:rsidRPr="006B37D1">
        <w:rPr>
          <w:rFonts w:ascii="Courier New" w:hAnsi="Courier New" w:cs="Courier New"/>
        </w:rPr>
        <w:t>ogy, Massey University, Auckland, New Zealand\\</w:t>
      </w:r>
    </w:p>
    <w:p w:rsidR="00000000" w:rsidRPr="006B37D1" w:rsidRDefault="00853708" w:rsidP="006B37D1">
      <w:pPr>
        <w:pStyle w:val="PlainText"/>
        <w:rPr>
          <w:rFonts w:ascii="Courier New" w:hAnsi="Courier New" w:cs="Courier New"/>
        </w:rPr>
      </w:pPr>
      <w:r w:rsidRPr="006B37D1">
        <w:rPr>
          <w:rFonts w:ascii="Courier New" w:hAnsi="Courier New" w:cs="Courier New"/>
        </w:rPr>
        <w:t xml:space="preserve">%\AND </w:t>
      </w:r>
      <w:proofErr w:type="spellStart"/>
      <w:r w:rsidRPr="006B37D1">
        <w:rPr>
          <w:rFonts w:ascii="Courier New" w:hAnsi="Courier New" w:cs="Courier New"/>
        </w:rPr>
        <w:t>Kewen</w:t>
      </w:r>
      <w:proofErr w:type="spellEnd"/>
      <w:r w:rsidRPr="006B37D1">
        <w:rPr>
          <w:rFonts w:ascii="Courier New" w:hAnsi="Courier New" w:cs="Courier New"/>
        </w:rPr>
        <w:t xml:space="preserve"> Wang\\</w:t>
      </w:r>
    </w:p>
    <w:p w:rsidR="00000000" w:rsidRPr="006B37D1" w:rsidRDefault="00853708" w:rsidP="006B37D1">
      <w:pPr>
        <w:pStyle w:val="PlainText"/>
        <w:rPr>
          <w:rFonts w:ascii="Courier New" w:hAnsi="Courier New" w:cs="Courier New"/>
        </w:rPr>
      </w:pPr>
      <w:r w:rsidRPr="006B37D1">
        <w:rPr>
          <w:rFonts w:ascii="Courier New" w:hAnsi="Courier New" w:cs="Courier New"/>
        </w:rPr>
        <w:t>%School of Information and Communication Technology, Griffith University, Brisbane, QLD 4111 Australia\\</w:t>
      </w:r>
    </w:p>
    <w:p w:rsidR="00000000" w:rsidRPr="006B37D1" w:rsidRDefault="00853708" w:rsidP="006B37D1">
      <w:pPr>
        <w:pStyle w:val="PlainText"/>
        <w:rPr>
          <w:rFonts w:ascii="Courier New" w:hAnsi="Courier New" w:cs="Courier New"/>
        </w:rPr>
      </w:pPr>
      <w:r w:rsidRPr="006B37D1">
        <w:rPr>
          <w:rFonts w:ascii="Courier New" w:hAnsi="Courier New" w:cs="Courier New"/>
        </w:rPr>
        <w:t>%}</w:t>
      </w:r>
    </w:p>
    <w:p w:rsidR="00000000" w:rsidRPr="006B37D1" w:rsidRDefault="00853708" w:rsidP="006B37D1">
      <w:pPr>
        <w:pStyle w:val="PlainText"/>
        <w:rPr>
          <w:rFonts w:ascii="Courier New" w:hAnsi="Courier New" w:cs="Courier New"/>
        </w:rPr>
      </w:pPr>
      <w:r w:rsidRPr="006B37D1">
        <w:rPr>
          <w:rFonts w:ascii="Courier New" w:hAnsi="Courier New" w:cs="Courier New"/>
        </w:rPr>
        <w:t>\</w:t>
      </w:r>
      <w:proofErr w:type="spellStart"/>
      <w:r w:rsidRPr="006B37D1">
        <w:rPr>
          <w:rFonts w:ascii="Courier New" w:hAnsi="Courier New" w:cs="Courier New"/>
        </w:rPr>
        <w:t>nocopyright</w:t>
      </w:r>
      <w:proofErr w:type="spellEnd"/>
    </w:p>
    <w:p w:rsidR="00000000" w:rsidRPr="006B37D1" w:rsidRDefault="00853708" w:rsidP="006B37D1">
      <w:pPr>
        <w:pStyle w:val="PlainText"/>
        <w:rPr>
          <w:rFonts w:ascii="Courier New" w:hAnsi="Courier New" w:cs="Courier New"/>
        </w:rPr>
      </w:pPr>
      <w:r w:rsidRPr="006B37D1">
        <w:rPr>
          <w:rFonts w:ascii="Courier New" w:hAnsi="Courier New" w:cs="Courier New"/>
        </w:rPr>
        <w:t>\</w:t>
      </w:r>
      <w:proofErr w:type="spellStart"/>
      <w:r w:rsidRPr="006B37D1">
        <w:rPr>
          <w:rFonts w:ascii="Courier New" w:hAnsi="Courier New" w:cs="Courier New"/>
        </w:rPr>
        <w:t>maketitle</w:t>
      </w:r>
      <w:proofErr w:type="spellEnd"/>
    </w:p>
    <w:p w:rsidR="00000000" w:rsidRPr="006B37D1" w:rsidRDefault="00853708" w:rsidP="006B37D1">
      <w:pPr>
        <w:pStyle w:val="PlainText"/>
        <w:rPr>
          <w:rFonts w:ascii="Courier New" w:hAnsi="Courier New" w:cs="Courier New"/>
        </w:rPr>
      </w:pPr>
      <w:r w:rsidRPr="006B37D1">
        <w:rPr>
          <w:rFonts w:ascii="Courier New" w:hAnsi="Courier New" w:cs="Courier New"/>
        </w:rPr>
        <w:t>\begin{abstract}</w:t>
      </w:r>
    </w:p>
    <w:p w:rsidR="00000000" w:rsidRPr="006B37D1" w:rsidRDefault="00853708" w:rsidP="006B37D1">
      <w:pPr>
        <w:pStyle w:val="PlainText"/>
        <w:rPr>
          <w:rFonts w:ascii="Courier New" w:hAnsi="Courier New" w:cs="Courier New"/>
        </w:rPr>
      </w:pPr>
      <w:r w:rsidRPr="006B37D1">
        <w:rPr>
          <w:rFonts w:ascii="Courier New" w:hAnsi="Courier New" w:cs="Courier New"/>
        </w:rPr>
        <w:t>\begin{quote}</w:t>
      </w:r>
    </w:p>
    <w:p w:rsidR="00000000" w:rsidRPr="006B37D1" w:rsidRDefault="00853708" w:rsidP="006B37D1">
      <w:pPr>
        <w:pStyle w:val="PlainText"/>
        <w:rPr>
          <w:rFonts w:ascii="Courier New" w:hAnsi="Courier New" w:cs="Courier New"/>
        </w:rPr>
      </w:pPr>
      <w:r w:rsidRPr="006B37D1">
        <w:rPr>
          <w:rFonts w:ascii="Courier New" w:hAnsi="Courier New" w:cs="Courier New"/>
        </w:rPr>
        <w:t>In this paper, we investig</w:t>
      </w:r>
      <w:r w:rsidRPr="006B37D1">
        <w:rPr>
          <w:rFonts w:ascii="Courier New" w:hAnsi="Courier New" w:cs="Courier New"/>
        </w:rPr>
        <w:t xml:space="preserve">ate how user's subjectivity </w:t>
      </w:r>
      <w:proofErr w:type="gramStart"/>
      <w:r w:rsidRPr="006B37D1">
        <w:rPr>
          <w:rFonts w:ascii="Courier New" w:hAnsi="Courier New" w:cs="Courier New"/>
        </w:rPr>
        <w:t>influence</w:t>
      </w:r>
      <w:proofErr w:type="gramEnd"/>
      <w:r w:rsidRPr="006B37D1">
        <w:rPr>
          <w:rFonts w:ascii="Courier New" w:hAnsi="Courier New" w:cs="Courier New"/>
        </w:rPr>
        <w:t xml:space="preserve"> their information diffusion </w:t>
      </w:r>
      <w:proofErr w:type="spellStart"/>
      <w:r w:rsidRPr="006B37D1">
        <w:rPr>
          <w:rFonts w:ascii="Courier New" w:hAnsi="Courier New" w:cs="Courier New"/>
        </w:rPr>
        <w:t>behavior</w:t>
      </w:r>
      <w:proofErr w:type="spellEnd"/>
      <w:r w:rsidRPr="006B37D1">
        <w:rPr>
          <w:rFonts w:ascii="Courier New" w:hAnsi="Courier New" w:cs="Courier New"/>
        </w:rPr>
        <w:t xml:space="preserve">. </w:t>
      </w:r>
    </w:p>
    <w:p w:rsidR="00000000" w:rsidRPr="006B37D1" w:rsidRDefault="00853708" w:rsidP="006B37D1">
      <w:pPr>
        <w:pStyle w:val="PlainText"/>
        <w:rPr>
          <w:rFonts w:ascii="Courier New" w:hAnsi="Courier New" w:cs="Courier New"/>
        </w:rPr>
      </w:pPr>
      <w:r w:rsidRPr="006B37D1">
        <w:rPr>
          <w:rFonts w:ascii="Courier New" w:hAnsi="Courier New" w:cs="Courier New"/>
        </w:rPr>
        <w:t xml:space="preserve">Inspired by psychological research, we define a general subjectivity model by combining both topics and opinions articulated in </w:t>
      </w:r>
      <w:r w:rsidRPr="006B37D1">
        <w:rPr>
          <w:rFonts w:ascii="Courier New" w:hAnsi="Courier New" w:cs="Courier New"/>
        </w:rPr>
        <w:t>User-Generated Content (UGC) and propose an efficie</w:t>
      </w:r>
      <w:r w:rsidRPr="006B37D1">
        <w:rPr>
          <w:rFonts w:ascii="Courier New" w:hAnsi="Courier New" w:cs="Courier New"/>
        </w:rPr>
        <w:t xml:space="preserve">nt framework to establish the subjectivity model. </w:t>
      </w:r>
    </w:p>
    <w:p w:rsidR="00000000" w:rsidRPr="006B37D1" w:rsidRDefault="00853708" w:rsidP="006B37D1">
      <w:pPr>
        <w:pStyle w:val="PlainText"/>
        <w:rPr>
          <w:rFonts w:ascii="Courier New" w:hAnsi="Courier New" w:cs="Courier New"/>
        </w:rPr>
      </w:pPr>
      <w:r w:rsidRPr="006B37D1">
        <w:rPr>
          <w:rFonts w:ascii="Courier New" w:hAnsi="Courier New" w:cs="Courier New"/>
        </w:rPr>
        <w:t xml:space="preserve">We also put forward a new way to measure the subjectivity similarity between two subjectivity models. For the retweeting </w:t>
      </w:r>
      <w:proofErr w:type="spellStart"/>
      <w:r w:rsidRPr="006B37D1">
        <w:rPr>
          <w:rFonts w:ascii="Courier New" w:hAnsi="Courier New" w:cs="Courier New"/>
        </w:rPr>
        <w:t>behavior</w:t>
      </w:r>
      <w:proofErr w:type="spellEnd"/>
      <w:r w:rsidRPr="006B37D1">
        <w:rPr>
          <w:rFonts w:ascii="Courier New" w:hAnsi="Courier New" w:cs="Courier New"/>
        </w:rPr>
        <w:t xml:space="preserve"> analysis, three situations (attractiveness, sociality and popularity) are c</w:t>
      </w:r>
      <w:r w:rsidRPr="006B37D1">
        <w:rPr>
          <w:rFonts w:ascii="Courier New" w:hAnsi="Courier New" w:cs="Courier New"/>
        </w:rPr>
        <w:t xml:space="preserve">onsidered based on the subjectivity similarities among a target tweet, its author and followers. In the experiments, we demonstrate that a user is more likely to </w:t>
      </w:r>
      <w:proofErr w:type="gramStart"/>
      <w:r w:rsidRPr="006B37D1">
        <w:rPr>
          <w:rFonts w:ascii="Courier New" w:hAnsi="Courier New" w:cs="Courier New"/>
        </w:rPr>
        <w:t>retweet</w:t>
      </w:r>
      <w:proofErr w:type="gramEnd"/>
      <w:r w:rsidRPr="006B37D1">
        <w:rPr>
          <w:rFonts w:ascii="Courier New" w:hAnsi="Courier New" w:cs="Courier New"/>
        </w:rPr>
        <w:t xml:space="preserve"> a message considering the influence of the three subjectivity similarities</w:t>
      </w:r>
      <w:ins w:id="1" w:author="Wang, Ruili" w:date="2014-09-12T19:25:00Z">
        <w:r w:rsidR="00B75C24">
          <w:rPr>
            <w:rFonts w:ascii="Courier New" w:hAnsi="Courier New" w:cs="Courier New"/>
          </w:rPr>
          <w:t xml:space="preserve">. Also, </w:t>
        </w:r>
      </w:ins>
      <w:del w:id="2" w:author="Wang, Ruili" w:date="2014-09-12T19:25:00Z">
        <w:r w:rsidRPr="006B37D1" w:rsidDel="00B75C24">
          <w:rPr>
            <w:rFonts w:ascii="Courier New" w:hAnsi="Courier New" w:cs="Courier New"/>
          </w:rPr>
          <w:delText xml:space="preserve"> and </w:delText>
        </w:r>
      </w:del>
      <w:r w:rsidRPr="006B37D1">
        <w:rPr>
          <w:rFonts w:ascii="Courier New" w:hAnsi="Courier New" w:cs="Courier New"/>
        </w:rPr>
        <w:t>the uti</w:t>
      </w:r>
      <w:r w:rsidRPr="006B37D1">
        <w:rPr>
          <w:rFonts w:ascii="Courier New" w:hAnsi="Courier New" w:cs="Courier New"/>
        </w:rPr>
        <w:t>lity of our model in retweeting analysis is verified qualitatively and quantitatively on real Twitter dataset.</w:t>
      </w:r>
    </w:p>
    <w:p w:rsidR="00000000" w:rsidRPr="006B37D1" w:rsidRDefault="00853708" w:rsidP="006B37D1">
      <w:pPr>
        <w:pStyle w:val="PlainText"/>
        <w:rPr>
          <w:rFonts w:ascii="Courier New" w:hAnsi="Courier New" w:cs="Courier New"/>
        </w:rPr>
      </w:pPr>
      <w:r w:rsidRPr="006B37D1">
        <w:rPr>
          <w:rFonts w:ascii="Courier New" w:hAnsi="Courier New" w:cs="Courier New"/>
        </w:rPr>
        <w:t>\end{quote}</w:t>
      </w:r>
    </w:p>
    <w:p w:rsidR="00000000" w:rsidRPr="006B37D1" w:rsidRDefault="00853708" w:rsidP="006B37D1">
      <w:pPr>
        <w:pStyle w:val="PlainText"/>
        <w:rPr>
          <w:rFonts w:ascii="Courier New" w:hAnsi="Courier New" w:cs="Courier New"/>
        </w:rPr>
      </w:pPr>
      <w:r w:rsidRPr="006B37D1">
        <w:rPr>
          <w:rFonts w:ascii="Courier New" w:hAnsi="Courier New" w:cs="Courier New"/>
        </w:rPr>
        <w:t>\end{abstract}</w:t>
      </w:r>
    </w:p>
    <w:p w:rsidR="00000000" w:rsidRPr="006B37D1" w:rsidRDefault="00853708" w:rsidP="006B37D1">
      <w:pPr>
        <w:pStyle w:val="PlainText"/>
        <w:rPr>
          <w:rFonts w:ascii="Courier New" w:hAnsi="Courier New" w:cs="Courier New"/>
        </w:rPr>
      </w:pPr>
    </w:p>
    <w:p w:rsidR="00000000" w:rsidRPr="006B37D1" w:rsidRDefault="00853708" w:rsidP="006B37D1">
      <w:pPr>
        <w:pStyle w:val="PlainText"/>
        <w:rPr>
          <w:rFonts w:ascii="Courier New" w:hAnsi="Courier New" w:cs="Courier New"/>
        </w:rPr>
      </w:pPr>
      <w:r w:rsidRPr="006B37D1">
        <w:rPr>
          <w:rFonts w:ascii="Courier New" w:hAnsi="Courier New" w:cs="Courier New"/>
        </w:rPr>
        <w:t>\section{Introduction}</w:t>
      </w:r>
    </w:p>
    <w:p w:rsidR="00000000" w:rsidRPr="006B37D1" w:rsidRDefault="00853708" w:rsidP="006B37D1">
      <w:pPr>
        <w:pStyle w:val="PlainText"/>
        <w:rPr>
          <w:rFonts w:ascii="Courier New" w:hAnsi="Courier New" w:cs="Courier New"/>
        </w:rPr>
      </w:pPr>
      <w:r w:rsidRPr="006B37D1">
        <w:rPr>
          <w:rFonts w:ascii="Courier New" w:hAnsi="Courier New" w:cs="Courier New"/>
        </w:rPr>
        <w:t>\label{introduction}</w:t>
      </w:r>
    </w:p>
    <w:p w:rsidR="00000000" w:rsidRPr="006B37D1" w:rsidRDefault="00853708" w:rsidP="006B37D1">
      <w:pPr>
        <w:pStyle w:val="PlainText"/>
        <w:rPr>
          <w:rFonts w:ascii="Courier New" w:hAnsi="Courier New" w:cs="Courier New"/>
        </w:rPr>
      </w:pPr>
      <w:r w:rsidRPr="006B37D1">
        <w:rPr>
          <w:rFonts w:ascii="Courier New" w:hAnsi="Courier New" w:cs="Courier New"/>
        </w:rPr>
        <w:t>\</w:t>
      </w:r>
      <w:proofErr w:type="spellStart"/>
      <w:r w:rsidRPr="006B37D1">
        <w:rPr>
          <w:rFonts w:ascii="Courier New" w:hAnsi="Courier New" w:cs="Courier New"/>
        </w:rPr>
        <w:t>noindent</w:t>
      </w:r>
      <w:proofErr w:type="spellEnd"/>
      <w:r w:rsidRPr="006B37D1">
        <w:rPr>
          <w:rFonts w:ascii="Courier New" w:hAnsi="Courier New" w:cs="Courier New"/>
        </w:rPr>
        <w:t xml:space="preserve"> Information diffusion has drawn considerable research attention</w:t>
      </w:r>
      <w:r w:rsidRPr="006B37D1">
        <w:rPr>
          <w:rFonts w:ascii="Courier New" w:hAnsi="Courier New" w:cs="Courier New"/>
        </w:rPr>
        <w:t>s from computer scientists, especially in the area of online social networks. Researchers have built standard models for the general information diffusion</w:t>
      </w:r>
      <w:proofErr w:type="gramStart"/>
      <w:r w:rsidRPr="006B37D1">
        <w:rPr>
          <w:rFonts w:ascii="Courier New" w:hAnsi="Courier New" w:cs="Courier New"/>
        </w:rPr>
        <w:t>,  which</w:t>
      </w:r>
      <w:proofErr w:type="gramEnd"/>
      <w:r w:rsidRPr="006B37D1">
        <w:rPr>
          <w:rFonts w:ascii="Courier New" w:hAnsi="Courier New" w:cs="Courier New"/>
        </w:rPr>
        <w:t xml:space="preserve"> are useful for simulating the information flow\cite{goldenberg2001talk,kempe2003maximizing}, </w:t>
      </w:r>
      <w:r w:rsidRPr="006B37D1">
        <w:rPr>
          <w:rFonts w:ascii="Courier New" w:hAnsi="Courier New" w:cs="Courier New"/>
        </w:rPr>
        <w:t xml:space="preserve">or detecting the outbreak of information cascades\cite{cheng2014can}. In this work, we target at a different problem: given a new message, we intend to predict which users will participate in the future diffusion process of this </w:t>
      </w:r>
      <w:del w:id="3" w:author="Wang, Ruili" w:date="2014-09-12T19:25:00Z">
        <w:r w:rsidRPr="006B37D1" w:rsidDel="00B75C24">
          <w:rPr>
            <w:rFonts w:ascii="Courier New" w:hAnsi="Courier New" w:cs="Courier New"/>
          </w:rPr>
          <w:delText>messsage</w:delText>
        </w:r>
      </w:del>
      <w:ins w:id="4" w:author="Wang, Ruili" w:date="2014-09-12T19:25:00Z">
        <w:r w:rsidR="00B75C24" w:rsidRPr="006B37D1">
          <w:rPr>
            <w:rFonts w:ascii="Courier New" w:hAnsi="Courier New" w:cs="Courier New"/>
          </w:rPr>
          <w:t>message</w:t>
        </w:r>
      </w:ins>
      <w:r w:rsidRPr="006B37D1">
        <w:rPr>
          <w:rFonts w:ascii="Courier New" w:hAnsi="Courier New" w:cs="Courier New"/>
        </w:rPr>
        <w:t>\</w:t>
      </w:r>
      <w:proofErr w:type="gramStart"/>
      <w:r w:rsidRPr="006B37D1">
        <w:rPr>
          <w:rFonts w:ascii="Courier New" w:hAnsi="Courier New" w:cs="Courier New"/>
        </w:rPr>
        <w:t>cite{</w:t>
      </w:r>
      <w:proofErr w:type="gramEnd"/>
      <w:r w:rsidRPr="006B37D1">
        <w:rPr>
          <w:rFonts w:ascii="Courier New" w:hAnsi="Courier New" w:cs="Courier New"/>
        </w:rPr>
        <w:t xml:space="preserve">Bian2014}. </w:t>
      </w:r>
    </w:p>
    <w:p w:rsidR="00000000" w:rsidRPr="006B37D1" w:rsidRDefault="00853708" w:rsidP="006B37D1">
      <w:pPr>
        <w:pStyle w:val="PlainText"/>
        <w:rPr>
          <w:rFonts w:ascii="Courier New" w:hAnsi="Courier New" w:cs="Courier New"/>
        </w:rPr>
      </w:pPr>
      <w:r w:rsidRPr="006B37D1">
        <w:rPr>
          <w:rFonts w:ascii="Courier New" w:hAnsi="Courier New" w:cs="Courier New"/>
        </w:rPr>
        <w:t>A</w:t>
      </w:r>
      <w:r w:rsidRPr="006B37D1">
        <w:rPr>
          <w:rFonts w:ascii="Courier New" w:hAnsi="Courier New" w:cs="Courier New"/>
        </w:rPr>
        <w:t>n illustration of the problem in a heterogeneous social network of Twitter can be found in Figure~\</w:t>
      </w:r>
      <w:proofErr w:type="gramStart"/>
      <w:r w:rsidRPr="006B37D1">
        <w:rPr>
          <w:rFonts w:ascii="Courier New" w:hAnsi="Courier New" w:cs="Courier New"/>
        </w:rPr>
        <w:t>ref{</w:t>
      </w:r>
      <w:proofErr w:type="gramEnd"/>
      <w:r w:rsidRPr="006B37D1">
        <w:rPr>
          <w:rFonts w:ascii="Courier New" w:hAnsi="Courier New" w:cs="Courier New"/>
        </w:rPr>
        <w:t xml:space="preserve">fig00}. </w:t>
      </w:r>
    </w:p>
    <w:p w:rsidR="00000000" w:rsidRPr="006B37D1" w:rsidRDefault="00853708" w:rsidP="006B37D1">
      <w:pPr>
        <w:pStyle w:val="PlainText"/>
        <w:rPr>
          <w:rFonts w:ascii="Courier New" w:hAnsi="Courier New" w:cs="Courier New"/>
        </w:rPr>
      </w:pPr>
      <w:r w:rsidRPr="006B37D1">
        <w:rPr>
          <w:rFonts w:ascii="Courier New" w:hAnsi="Courier New" w:cs="Courier New"/>
        </w:rPr>
        <w:t>\begin{figure}[</w:t>
      </w:r>
      <w:proofErr w:type="spellStart"/>
      <w:r w:rsidRPr="006B37D1">
        <w:rPr>
          <w:rFonts w:ascii="Courier New" w:hAnsi="Courier New" w:cs="Courier New"/>
        </w:rPr>
        <w:t>htb</w:t>
      </w:r>
      <w:proofErr w:type="spellEnd"/>
      <w:r w:rsidRPr="006B37D1">
        <w:rPr>
          <w:rFonts w:ascii="Courier New" w:hAnsi="Courier New" w:cs="Courier New"/>
        </w:rPr>
        <w:t>]</w:t>
      </w:r>
    </w:p>
    <w:p w:rsidR="00000000" w:rsidRPr="006B37D1" w:rsidRDefault="00853708" w:rsidP="006B37D1">
      <w:pPr>
        <w:pStyle w:val="PlainText"/>
        <w:rPr>
          <w:rFonts w:ascii="Courier New" w:hAnsi="Courier New" w:cs="Courier New"/>
        </w:rPr>
      </w:pPr>
      <w:r w:rsidRPr="006B37D1">
        <w:rPr>
          <w:rFonts w:ascii="Courier New" w:hAnsi="Courier New" w:cs="Courier New"/>
        </w:rPr>
        <w:t>\</w:t>
      </w:r>
      <w:proofErr w:type="spellStart"/>
      <w:r w:rsidRPr="006B37D1">
        <w:rPr>
          <w:rFonts w:ascii="Courier New" w:hAnsi="Courier New" w:cs="Courier New"/>
        </w:rPr>
        <w:t>centering</w:t>
      </w:r>
      <w:proofErr w:type="spellEnd"/>
    </w:p>
    <w:p w:rsidR="00000000" w:rsidRPr="006B37D1" w:rsidRDefault="00853708" w:rsidP="006B37D1">
      <w:pPr>
        <w:pStyle w:val="PlainText"/>
        <w:rPr>
          <w:rFonts w:ascii="Courier New" w:hAnsi="Courier New" w:cs="Courier New"/>
        </w:rPr>
      </w:pPr>
      <w:r w:rsidRPr="006B37D1">
        <w:rPr>
          <w:rFonts w:ascii="Courier New" w:hAnsi="Courier New" w:cs="Courier New"/>
        </w:rPr>
        <w:t>\</w:t>
      </w:r>
      <w:proofErr w:type="spellStart"/>
      <w:r w:rsidRPr="006B37D1">
        <w:rPr>
          <w:rFonts w:ascii="Courier New" w:hAnsi="Courier New" w:cs="Courier New"/>
        </w:rPr>
        <w:t>includegraphics</w:t>
      </w:r>
      <w:proofErr w:type="spellEnd"/>
      <w:r w:rsidRPr="006B37D1">
        <w:rPr>
          <w:rFonts w:ascii="Courier New" w:hAnsi="Courier New" w:cs="Courier New"/>
        </w:rPr>
        <w:t>[width=2.2in</w:t>
      </w:r>
      <w:proofErr w:type="gramStart"/>
      <w:r w:rsidRPr="006B37D1">
        <w:rPr>
          <w:rFonts w:ascii="Courier New" w:hAnsi="Courier New" w:cs="Courier New"/>
        </w:rPr>
        <w:t>,height</w:t>
      </w:r>
      <w:proofErr w:type="gramEnd"/>
      <w:r w:rsidRPr="006B37D1">
        <w:rPr>
          <w:rFonts w:ascii="Courier New" w:hAnsi="Courier New" w:cs="Courier New"/>
        </w:rPr>
        <w:t>=1.5in]{Mexample.pdf}</w:t>
      </w:r>
    </w:p>
    <w:p w:rsidR="00000000" w:rsidRPr="006B37D1" w:rsidRDefault="00853708" w:rsidP="006B37D1">
      <w:pPr>
        <w:pStyle w:val="PlainText"/>
        <w:rPr>
          <w:rFonts w:ascii="Courier New" w:hAnsi="Courier New" w:cs="Courier New"/>
        </w:rPr>
      </w:pPr>
      <w:proofErr w:type="gramStart"/>
      <w:r w:rsidRPr="006B37D1">
        <w:rPr>
          <w:rFonts w:ascii="Courier New" w:hAnsi="Courier New" w:cs="Courier New"/>
        </w:rPr>
        <w:t>\caption{Motivating example.</w:t>
      </w:r>
      <w:proofErr w:type="gramEnd"/>
      <w:r w:rsidRPr="006B37D1">
        <w:rPr>
          <w:rFonts w:ascii="Courier New" w:hAnsi="Courier New" w:cs="Courier New"/>
        </w:rPr>
        <w:t xml:space="preserve"> For opinions of different u</w:t>
      </w:r>
      <w:r w:rsidRPr="006B37D1">
        <w:rPr>
          <w:rFonts w:ascii="Courier New" w:hAnsi="Courier New" w:cs="Courier New"/>
        </w:rPr>
        <w:t xml:space="preserve">sers, the </w:t>
      </w:r>
      <w:proofErr w:type="spellStart"/>
      <w:r w:rsidRPr="006B37D1">
        <w:rPr>
          <w:rFonts w:ascii="Courier New" w:hAnsi="Courier New" w:cs="Courier New"/>
        </w:rPr>
        <w:t>color</w:t>
      </w:r>
      <w:proofErr w:type="spellEnd"/>
      <w:r w:rsidRPr="006B37D1">
        <w:rPr>
          <w:rFonts w:ascii="Courier New" w:hAnsi="Courier New" w:cs="Courier New"/>
        </w:rPr>
        <w:t xml:space="preserve"> ``red'' stands for positive evaluation, ``green'' for negative, and ``yellow'' for neutral.}</w:t>
      </w:r>
    </w:p>
    <w:p w:rsidR="00000000" w:rsidRPr="006B37D1" w:rsidRDefault="00853708" w:rsidP="006B37D1">
      <w:pPr>
        <w:pStyle w:val="PlainText"/>
        <w:rPr>
          <w:rFonts w:ascii="Courier New" w:hAnsi="Courier New" w:cs="Courier New"/>
        </w:rPr>
      </w:pPr>
      <w:r w:rsidRPr="006B37D1">
        <w:rPr>
          <w:rFonts w:ascii="Courier New" w:hAnsi="Courier New" w:cs="Courier New"/>
        </w:rPr>
        <w:t>\label{fig00}</w:t>
      </w:r>
    </w:p>
    <w:p w:rsidR="00000000" w:rsidRPr="006B37D1" w:rsidRDefault="00853708" w:rsidP="006B37D1">
      <w:pPr>
        <w:pStyle w:val="PlainText"/>
        <w:rPr>
          <w:rFonts w:ascii="Courier New" w:hAnsi="Courier New" w:cs="Courier New"/>
        </w:rPr>
      </w:pPr>
      <w:r w:rsidRPr="006B37D1">
        <w:rPr>
          <w:rFonts w:ascii="Courier New" w:hAnsi="Courier New" w:cs="Courier New"/>
        </w:rPr>
        <w:t>\end{figure}</w:t>
      </w:r>
    </w:p>
    <w:p w:rsidR="00000000" w:rsidRPr="006B37D1" w:rsidRDefault="00853708" w:rsidP="006B37D1">
      <w:pPr>
        <w:pStyle w:val="PlainText"/>
        <w:rPr>
          <w:rFonts w:ascii="Courier New" w:hAnsi="Courier New" w:cs="Courier New"/>
        </w:rPr>
      </w:pPr>
      <w:r w:rsidRPr="006B37D1">
        <w:rPr>
          <w:rFonts w:ascii="Courier New" w:hAnsi="Courier New" w:cs="Courier New"/>
        </w:rPr>
        <w:t xml:space="preserve">In this example, the users have tweeted about two topics: </w:t>
      </w:r>
      <w:proofErr w:type="spellStart"/>
      <w:r w:rsidRPr="006B37D1">
        <w:rPr>
          <w:rFonts w:ascii="Courier New" w:hAnsi="Courier New" w:cs="Courier New"/>
        </w:rPr>
        <w:t>cellphone</w:t>
      </w:r>
      <w:proofErr w:type="spellEnd"/>
      <w:r w:rsidRPr="006B37D1">
        <w:rPr>
          <w:rFonts w:ascii="Courier New" w:hAnsi="Courier New" w:cs="Courier New"/>
        </w:rPr>
        <w:t xml:space="preserve"> ``</w:t>
      </w:r>
      <w:proofErr w:type="spellStart"/>
      <w:r w:rsidRPr="006B37D1">
        <w:rPr>
          <w:rFonts w:ascii="Courier New" w:hAnsi="Courier New" w:cs="Courier New"/>
        </w:rPr>
        <w:t>Iphone</w:t>
      </w:r>
      <w:proofErr w:type="spellEnd"/>
      <w:r w:rsidRPr="006B37D1">
        <w:rPr>
          <w:rFonts w:ascii="Courier New" w:hAnsi="Courier New" w:cs="Courier New"/>
        </w:rPr>
        <w:t>'' and movie ``Frozen''. Now Tony posts a ne</w:t>
      </w:r>
      <w:r w:rsidRPr="006B37D1">
        <w:rPr>
          <w:rFonts w:ascii="Courier New" w:hAnsi="Courier New" w:cs="Courier New"/>
        </w:rPr>
        <w:t>w tweet about movie ``Frozen'', we want to find out which one is more likely to disseminate it among all the receivers of the new tweet.</w:t>
      </w:r>
    </w:p>
    <w:p w:rsidR="00000000" w:rsidRPr="006B37D1" w:rsidRDefault="00853708" w:rsidP="006B37D1">
      <w:pPr>
        <w:pStyle w:val="PlainText"/>
        <w:rPr>
          <w:rFonts w:ascii="Courier New" w:hAnsi="Courier New" w:cs="Courier New"/>
        </w:rPr>
      </w:pPr>
    </w:p>
    <w:p w:rsidR="00000000" w:rsidRPr="006B37D1" w:rsidRDefault="00853708" w:rsidP="006B37D1">
      <w:pPr>
        <w:pStyle w:val="PlainText"/>
        <w:rPr>
          <w:rFonts w:ascii="Courier New" w:hAnsi="Courier New" w:cs="Courier New"/>
        </w:rPr>
      </w:pPr>
      <w:r w:rsidRPr="006B37D1">
        <w:rPr>
          <w:rFonts w:ascii="Courier New" w:hAnsi="Courier New" w:cs="Courier New"/>
        </w:rPr>
        <w:t>As the participants of information diffusion, human</w:t>
      </w:r>
      <w:r w:rsidRPr="006B37D1">
        <w:rPr>
          <w:rFonts w:ascii="Courier New" w:hAnsi="Courier New" w:cs="Courier New"/>
        </w:rPr>
        <w:t>s</w:t>
      </w:r>
      <w:r w:rsidRPr="006B37D1">
        <w:rPr>
          <w:rFonts w:ascii="Courier New" w:hAnsi="Courier New" w:cs="Courier New"/>
        </w:rPr>
        <w:t xml:space="preserve"> naturally make communication and interaction by expressing opinio</w:t>
      </w:r>
      <w:r w:rsidRPr="006B37D1">
        <w:rPr>
          <w:rFonts w:ascii="Courier New" w:hAnsi="Courier New" w:cs="Courier New"/>
        </w:rPr>
        <w:t xml:space="preserve">ns and preferences about the topics that interests them. In psychology, it has been identified that the subjective initiative nature of human determines that subjectivity will undoubtedly influence human's </w:t>
      </w:r>
      <w:proofErr w:type="spellStart"/>
      <w:r w:rsidRPr="006B37D1">
        <w:rPr>
          <w:rFonts w:ascii="Courier New" w:hAnsi="Courier New" w:cs="Courier New"/>
        </w:rPr>
        <w:t>behaviors</w:t>
      </w:r>
      <w:proofErr w:type="spellEnd"/>
      <w:r w:rsidRPr="006B37D1">
        <w:rPr>
          <w:rFonts w:ascii="Courier New" w:hAnsi="Courier New" w:cs="Courier New"/>
        </w:rPr>
        <w:t>\</w:t>
      </w:r>
      <w:proofErr w:type="gramStart"/>
      <w:r w:rsidRPr="006B37D1">
        <w:rPr>
          <w:rFonts w:ascii="Courier New" w:hAnsi="Courier New" w:cs="Courier New"/>
        </w:rPr>
        <w:t>cite{</w:t>
      </w:r>
      <w:proofErr w:type="gramEnd"/>
      <w:r w:rsidRPr="006B37D1">
        <w:rPr>
          <w:rFonts w:ascii="Courier New" w:hAnsi="Courier New" w:cs="Courier New"/>
        </w:rPr>
        <w:t>moore2008awareness}. According to t</w:t>
      </w:r>
      <w:r w:rsidRPr="006B37D1">
        <w:rPr>
          <w:rFonts w:ascii="Courier New" w:hAnsi="Courier New" w:cs="Courier New"/>
        </w:rPr>
        <w:t>heory of Biased Assimilation, people tend to choose and disseminate information according to their own biased opinions\</w:t>
      </w:r>
      <w:proofErr w:type="gramStart"/>
      <w:r w:rsidRPr="006B37D1">
        <w:rPr>
          <w:rFonts w:ascii="Courier New" w:hAnsi="Courier New" w:cs="Courier New"/>
        </w:rPr>
        <w:t>cite{</w:t>
      </w:r>
      <w:proofErr w:type="gramEnd"/>
      <w:r w:rsidRPr="006B37D1">
        <w:rPr>
          <w:rFonts w:ascii="Courier New" w:hAnsi="Courier New" w:cs="Courier New"/>
        </w:rPr>
        <w:t>Hyman2000}. Therefore, opinion and sentiment comprehension are a key aspect of users interaction in the process of information diffu</w:t>
      </w:r>
      <w:r w:rsidRPr="006B37D1">
        <w:rPr>
          <w:rFonts w:ascii="Courier New" w:hAnsi="Courier New" w:cs="Courier New"/>
        </w:rPr>
        <w:t xml:space="preserve">sion. </w:t>
      </w:r>
    </w:p>
    <w:p w:rsidR="00000000" w:rsidRPr="006B37D1" w:rsidRDefault="00853708" w:rsidP="006B37D1">
      <w:pPr>
        <w:pStyle w:val="PlainText"/>
        <w:rPr>
          <w:rFonts w:ascii="Courier New" w:hAnsi="Courier New" w:cs="Courier New"/>
        </w:rPr>
      </w:pPr>
    </w:p>
    <w:p w:rsidR="00000000" w:rsidRPr="006B37D1" w:rsidRDefault="00853708" w:rsidP="006B37D1">
      <w:pPr>
        <w:pStyle w:val="PlainText"/>
        <w:rPr>
          <w:rFonts w:ascii="Courier New" w:hAnsi="Courier New" w:cs="Courier New"/>
        </w:rPr>
      </w:pPr>
      <w:r w:rsidRPr="006B37D1">
        <w:rPr>
          <w:rFonts w:ascii="Courier New" w:hAnsi="Courier New" w:cs="Courier New"/>
        </w:rPr>
        <w:t xml:space="preserve">The propagation </w:t>
      </w:r>
      <w:proofErr w:type="spellStart"/>
      <w:r w:rsidRPr="006B37D1">
        <w:rPr>
          <w:rFonts w:ascii="Courier New" w:hAnsi="Courier New" w:cs="Courier New"/>
        </w:rPr>
        <w:t>behaviors</w:t>
      </w:r>
      <w:proofErr w:type="spellEnd"/>
      <w:r w:rsidRPr="006B37D1">
        <w:rPr>
          <w:rFonts w:ascii="Courier New" w:hAnsi="Courier New" w:cs="Courier New"/>
        </w:rPr>
        <w:t xml:space="preserve"> are different in different social networks. Twitter plays an important role in the process of information dissemination on the Internet because the retweeting convention provides an unprecedented mechanism for the spread o</w:t>
      </w:r>
      <w:r w:rsidRPr="006B37D1">
        <w:rPr>
          <w:rFonts w:ascii="Courier New" w:hAnsi="Courier New" w:cs="Courier New"/>
        </w:rPr>
        <w:t xml:space="preserve">f information despite the restricted length of a single message. </w:t>
      </w:r>
    </w:p>
    <w:p w:rsidR="00000000" w:rsidRPr="006B37D1" w:rsidRDefault="00853708" w:rsidP="006B37D1">
      <w:pPr>
        <w:pStyle w:val="PlainText"/>
        <w:rPr>
          <w:rFonts w:ascii="Courier New" w:hAnsi="Courier New" w:cs="Courier New"/>
        </w:rPr>
      </w:pPr>
      <w:r w:rsidRPr="006B37D1">
        <w:rPr>
          <w:rFonts w:ascii="Courier New" w:hAnsi="Courier New" w:cs="Courier New"/>
        </w:rPr>
        <w:t>Actually almost a quarter of the tweets are retweeted from others\</w:t>
      </w:r>
      <w:proofErr w:type="gramStart"/>
      <w:r w:rsidRPr="006B37D1">
        <w:rPr>
          <w:rFonts w:ascii="Courier New" w:hAnsi="Courier New" w:cs="Courier New"/>
        </w:rPr>
        <w:t>cite{</w:t>
      </w:r>
      <w:proofErr w:type="gramEnd"/>
      <w:r w:rsidRPr="006B37D1">
        <w:rPr>
          <w:rFonts w:ascii="Courier New" w:hAnsi="Courier New" w:cs="Courier New"/>
        </w:rPr>
        <w:t xml:space="preserve">yang2010understanding}. </w:t>
      </w:r>
    </w:p>
    <w:p w:rsidR="00000000" w:rsidRPr="006B37D1" w:rsidRDefault="00853708" w:rsidP="006B37D1">
      <w:pPr>
        <w:pStyle w:val="PlainText"/>
        <w:rPr>
          <w:rFonts w:ascii="Courier New" w:hAnsi="Courier New" w:cs="Courier New"/>
        </w:rPr>
      </w:pPr>
      <w:r w:rsidRPr="006B37D1">
        <w:rPr>
          <w:rFonts w:ascii="Courier New" w:hAnsi="Courier New" w:cs="Courier New"/>
        </w:rPr>
        <w:t xml:space="preserve">Understanding how retweeting </w:t>
      </w:r>
      <w:proofErr w:type="spellStart"/>
      <w:r w:rsidRPr="006B37D1">
        <w:rPr>
          <w:rFonts w:ascii="Courier New" w:hAnsi="Courier New" w:cs="Courier New"/>
        </w:rPr>
        <w:t>behavior</w:t>
      </w:r>
      <w:proofErr w:type="spellEnd"/>
      <w:r w:rsidRPr="006B37D1">
        <w:rPr>
          <w:rFonts w:ascii="Courier New" w:hAnsi="Courier New" w:cs="Courier New"/>
        </w:rPr>
        <w:t xml:space="preserve"> works can help explaining information diffusion on Twitt</w:t>
      </w:r>
      <w:r w:rsidRPr="006B37D1">
        <w:rPr>
          <w:rFonts w:ascii="Courier New" w:hAnsi="Courier New" w:cs="Courier New"/>
        </w:rPr>
        <w:t xml:space="preserve">er. </w:t>
      </w:r>
    </w:p>
    <w:p w:rsidR="00000000" w:rsidRPr="006B37D1" w:rsidRDefault="00853708" w:rsidP="006B37D1">
      <w:pPr>
        <w:pStyle w:val="PlainText"/>
        <w:rPr>
          <w:rFonts w:ascii="Courier New" w:hAnsi="Courier New" w:cs="Courier New"/>
        </w:rPr>
      </w:pPr>
    </w:p>
    <w:p w:rsidR="00000000" w:rsidRPr="006B37D1" w:rsidRDefault="00853708" w:rsidP="006B37D1">
      <w:pPr>
        <w:pStyle w:val="PlainText"/>
        <w:rPr>
          <w:rFonts w:ascii="Courier New" w:hAnsi="Courier New" w:cs="Courier New"/>
        </w:rPr>
      </w:pPr>
      <w:r w:rsidRPr="006B37D1">
        <w:rPr>
          <w:rFonts w:ascii="Courier New" w:hAnsi="Courier New" w:cs="Courier New"/>
        </w:rPr>
        <w:t xml:space="preserve">Previous studies have developed a variety of techniques and models to capture the factors of retweeting </w:t>
      </w:r>
      <w:proofErr w:type="spellStart"/>
      <w:r w:rsidRPr="006B37D1">
        <w:rPr>
          <w:rFonts w:ascii="Courier New" w:hAnsi="Courier New" w:cs="Courier New"/>
        </w:rPr>
        <w:t>behaviors</w:t>
      </w:r>
      <w:proofErr w:type="spellEnd"/>
      <w:r w:rsidRPr="006B37D1">
        <w:rPr>
          <w:rFonts w:ascii="Courier New" w:hAnsi="Courier New" w:cs="Courier New"/>
        </w:rPr>
        <w:t>\</w:t>
      </w:r>
      <w:proofErr w:type="gramStart"/>
      <w:r w:rsidRPr="006B37D1">
        <w:rPr>
          <w:rFonts w:ascii="Courier New" w:hAnsi="Courier New" w:cs="Courier New"/>
        </w:rPr>
        <w:t>cite{</w:t>
      </w:r>
      <w:proofErr w:type="gramEnd"/>
      <w:r w:rsidRPr="006B37D1">
        <w:rPr>
          <w:rFonts w:ascii="Courier New" w:hAnsi="Courier New" w:cs="Courier New"/>
        </w:rPr>
        <w:t>macskassy2011people,feng2013retweet}. However few studies have investigated the subjective motivation of a user to retweet a messag</w:t>
      </w:r>
      <w:r w:rsidRPr="006B37D1">
        <w:rPr>
          <w:rFonts w:ascii="Courier New" w:hAnsi="Courier New" w:cs="Courier New"/>
        </w:rPr>
        <w:t xml:space="preserve">e. </w:t>
      </w:r>
    </w:p>
    <w:p w:rsidR="00000000" w:rsidRPr="006B37D1" w:rsidRDefault="00853708" w:rsidP="006B37D1">
      <w:pPr>
        <w:pStyle w:val="PlainText"/>
        <w:rPr>
          <w:rFonts w:ascii="Courier New" w:hAnsi="Courier New" w:cs="Courier New"/>
        </w:rPr>
      </w:pPr>
      <w:r w:rsidRPr="006B37D1">
        <w:rPr>
          <w:rFonts w:ascii="Courier New" w:hAnsi="Courier New" w:cs="Courier New"/>
        </w:rPr>
        <w:t xml:space="preserve">From the point of a user, retweeting is a process that includes following, evaluating and deciding whether to share. The crucial part is to evaluate whether a tweet contains information worthy enough to be shared.  </w:t>
      </w:r>
    </w:p>
    <w:p w:rsidR="00000000" w:rsidRPr="006B37D1" w:rsidRDefault="00853708" w:rsidP="006B37D1">
      <w:pPr>
        <w:pStyle w:val="PlainText"/>
        <w:rPr>
          <w:rFonts w:ascii="Courier New" w:hAnsi="Courier New" w:cs="Courier New"/>
        </w:rPr>
      </w:pPr>
      <w:r w:rsidRPr="006B37D1">
        <w:rPr>
          <w:rFonts w:ascii="Courier New" w:hAnsi="Courier New" w:cs="Courier New"/>
        </w:rPr>
        <w:lastRenderedPageBreak/>
        <w:t>Therefore modelling the subjective m</w:t>
      </w:r>
      <w:r w:rsidRPr="006B37D1">
        <w:rPr>
          <w:rFonts w:ascii="Courier New" w:hAnsi="Courier New" w:cs="Courier New"/>
        </w:rPr>
        <w:t xml:space="preserve">otivation of users will provide an important perspective for retweeting </w:t>
      </w:r>
      <w:proofErr w:type="spellStart"/>
      <w:r w:rsidRPr="006B37D1">
        <w:rPr>
          <w:rFonts w:ascii="Courier New" w:hAnsi="Courier New" w:cs="Courier New"/>
        </w:rPr>
        <w:t>behavior</w:t>
      </w:r>
      <w:proofErr w:type="spellEnd"/>
      <w:r w:rsidRPr="006B37D1">
        <w:rPr>
          <w:rFonts w:ascii="Courier New" w:hAnsi="Courier New" w:cs="Courier New"/>
        </w:rPr>
        <w:t xml:space="preserve"> analysis. </w:t>
      </w:r>
    </w:p>
    <w:p w:rsidR="00000000" w:rsidRPr="006B37D1" w:rsidRDefault="00853708" w:rsidP="006B37D1">
      <w:pPr>
        <w:pStyle w:val="PlainText"/>
        <w:rPr>
          <w:rFonts w:ascii="Courier New" w:hAnsi="Courier New" w:cs="Courier New"/>
        </w:rPr>
      </w:pPr>
      <w:r w:rsidRPr="006B37D1">
        <w:rPr>
          <w:rFonts w:ascii="Courier New" w:hAnsi="Courier New" w:cs="Courier New"/>
        </w:rPr>
        <w:t>Intuitively, based on the principle of ``like attracts like'', a biased user is more prone to retweet a message that meets his own tastes. In Figure~\</w:t>
      </w:r>
      <w:proofErr w:type="gramStart"/>
      <w:r w:rsidRPr="006B37D1">
        <w:rPr>
          <w:rFonts w:ascii="Courier New" w:hAnsi="Courier New" w:cs="Courier New"/>
        </w:rPr>
        <w:t>ref{</w:t>
      </w:r>
      <w:proofErr w:type="gramEnd"/>
      <w:r w:rsidRPr="006B37D1">
        <w:rPr>
          <w:rFonts w:ascii="Courier New" w:hAnsi="Courier New" w:cs="Courier New"/>
        </w:rPr>
        <w:t>fig00}, th</w:t>
      </w:r>
      <w:r w:rsidRPr="006B37D1">
        <w:rPr>
          <w:rFonts w:ascii="Courier New" w:hAnsi="Courier New" w:cs="Courier New"/>
        </w:rPr>
        <w:t>e tweets of the users present their different opinions about two topics. Tony and Jane were positive about movie ``Frozen'', while Ada was negative and Yang was neutral. For the new tweet of Tony which is positive about ``Frozen'', Jane is more likely to r</w:t>
      </w:r>
      <w:r w:rsidRPr="006B37D1">
        <w:rPr>
          <w:rFonts w:ascii="Courier New" w:hAnsi="Courier New" w:cs="Courier New"/>
        </w:rPr>
        <w:t xml:space="preserve">etweet it because they both like the movie. </w:t>
      </w:r>
    </w:p>
    <w:p w:rsidR="00000000" w:rsidRPr="006B37D1" w:rsidRDefault="00853708" w:rsidP="006B37D1">
      <w:pPr>
        <w:pStyle w:val="PlainText"/>
        <w:rPr>
          <w:rFonts w:ascii="Courier New" w:hAnsi="Courier New" w:cs="Courier New"/>
        </w:rPr>
      </w:pPr>
    </w:p>
    <w:p w:rsidR="00000000" w:rsidRPr="006B37D1" w:rsidRDefault="00853708" w:rsidP="006B37D1">
      <w:pPr>
        <w:pStyle w:val="PlainText"/>
        <w:rPr>
          <w:rFonts w:ascii="Courier New" w:hAnsi="Courier New" w:cs="Courier New"/>
        </w:rPr>
      </w:pPr>
      <w:r w:rsidRPr="006B37D1">
        <w:rPr>
          <w:rFonts w:ascii="Courier New" w:hAnsi="Courier New" w:cs="Courier New"/>
        </w:rPr>
        <w:t>For the problem to be investigated, there are two questions arising: how to accurately model the subjectivity of users in terms of topics and opinions, and how to effectively measure the worthiness for the user</w:t>
      </w:r>
      <w:r w:rsidRPr="006B37D1">
        <w:rPr>
          <w:rFonts w:ascii="Courier New" w:hAnsi="Courier New" w:cs="Courier New"/>
        </w:rPr>
        <w:t xml:space="preserve">s to retweet? </w:t>
      </w:r>
    </w:p>
    <w:p w:rsidR="00000000" w:rsidRPr="006B37D1" w:rsidRDefault="00853708" w:rsidP="006B37D1">
      <w:pPr>
        <w:pStyle w:val="PlainText"/>
        <w:rPr>
          <w:rFonts w:ascii="Courier New" w:hAnsi="Courier New" w:cs="Courier New"/>
        </w:rPr>
      </w:pPr>
      <w:r w:rsidRPr="006B37D1">
        <w:rPr>
          <w:rFonts w:ascii="Courier New" w:hAnsi="Courier New" w:cs="Courier New"/>
        </w:rPr>
        <w:t xml:space="preserve">Answering the questions is non-trivial. </w:t>
      </w:r>
    </w:p>
    <w:p w:rsidR="00000000" w:rsidRPr="006B37D1" w:rsidRDefault="00853708" w:rsidP="006B37D1">
      <w:pPr>
        <w:pStyle w:val="PlainText"/>
        <w:rPr>
          <w:rFonts w:ascii="Courier New" w:hAnsi="Courier New" w:cs="Courier New"/>
        </w:rPr>
      </w:pPr>
      <w:r w:rsidRPr="006B37D1">
        <w:rPr>
          <w:rFonts w:ascii="Courier New" w:hAnsi="Courier New" w:cs="Courier New"/>
        </w:rPr>
        <w:t>In this paper, we propose a general method to model subjectivity of users, define a novel similarity measurement to calculate the worthiness</w:t>
      </w:r>
      <w:proofErr w:type="gramStart"/>
      <w:r w:rsidRPr="006B37D1">
        <w:rPr>
          <w:rFonts w:ascii="Courier New" w:hAnsi="Courier New" w:cs="Courier New"/>
        </w:rPr>
        <w:t>,  and</w:t>
      </w:r>
      <w:proofErr w:type="gramEnd"/>
      <w:r w:rsidRPr="006B37D1">
        <w:rPr>
          <w:rFonts w:ascii="Courier New" w:hAnsi="Courier New" w:cs="Courier New"/>
        </w:rPr>
        <w:t xml:space="preserve"> identify factors that influence a user's retweeting </w:t>
      </w:r>
      <w:proofErr w:type="spellStart"/>
      <w:r w:rsidRPr="006B37D1">
        <w:rPr>
          <w:rFonts w:ascii="Courier New" w:hAnsi="Courier New" w:cs="Courier New"/>
        </w:rPr>
        <w:t>b</w:t>
      </w:r>
      <w:r w:rsidRPr="006B37D1">
        <w:rPr>
          <w:rFonts w:ascii="Courier New" w:hAnsi="Courier New" w:cs="Courier New"/>
        </w:rPr>
        <w:t>ehavior</w:t>
      </w:r>
      <w:proofErr w:type="spellEnd"/>
      <w:r w:rsidRPr="006B37D1">
        <w:rPr>
          <w:rFonts w:ascii="Courier New" w:hAnsi="Courier New" w:cs="Courier New"/>
        </w:rPr>
        <w:t xml:space="preserve"> considering his subjectivity. </w:t>
      </w:r>
    </w:p>
    <w:p w:rsidR="00000000" w:rsidRPr="006B37D1" w:rsidRDefault="00853708" w:rsidP="006B37D1">
      <w:pPr>
        <w:pStyle w:val="PlainText"/>
        <w:rPr>
          <w:rFonts w:ascii="Courier New" w:hAnsi="Courier New" w:cs="Courier New"/>
        </w:rPr>
      </w:pPr>
    </w:p>
    <w:p w:rsidR="00000000" w:rsidRPr="006B37D1" w:rsidRDefault="00853708" w:rsidP="006B37D1">
      <w:pPr>
        <w:pStyle w:val="PlainText"/>
        <w:rPr>
          <w:rFonts w:ascii="Courier New" w:hAnsi="Courier New" w:cs="Courier New"/>
        </w:rPr>
      </w:pPr>
      <w:r w:rsidRPr="006B37D1">
        <w:rPr>
          <w:rFonts w:ascii="Courier New" w:hAnsi="Courier New" w:cs="Courier New"/>
        </w:rPr>
        <w:t>The rest of the paper is organized as follows: firstly related works are described</w:t>
      </w:r>
      <w:ins w:id="5" w:author="Wang, Ruili" w:date="2014-09-12T19:27:00Z">
        <w:r w:rsidR="00B75C24">
          <w:rPr>
            <w:rFonts w:ascii="Courier New" w:hAnsi="Courier New" w:cs="Courier New"/>
          </w:rPr>
          <w:t xml:space="preserve">. </w:t>
        </w:r>
      </w:ins>
      <w:del w:id="6" w:author="Wang, Ruili" w:date="2014-09-12T19:27:00Z">
        <w:r w:rsidRPr="006B37D1" w:rsidDel="00B75C24">
          <w:rPr>
            <w:rFonts w:ascii="Courier New" w:hAnsi="Courier New" w:cs="Courier New"/>
          </w:rPr>
          <w:delText xml:space="preserve">; we </w:delText>
        </w:r>
      </w:del>
      <w:ins w:id="7" w:author="Wang, Ruili" w:date="2014-09-12T19:27:00Z">
        <w:r w:rsidR="00B75C24">
          <w:rPr>
            <w:rFonts w:ascii="Courier New" w:hAnsi="Courier New" w:cs="Courier New"/>
          </w:rPr>
          <w:t>W</w:t>
        </w:r>
        <w:r w:rsidR="00B75C24" w:rsidRPr="006B37D1">
          <w:rPr>
            <w:rFonts w:ascii="Courier New" w:hAnsi="Courier New" w:cs="Courier New"/>
          </w:rPr>
          <w:t xml:space="preserve">e </w:t>
        </w:r>
      </w:ins>
      <w:r w:rsidRPr="006B37D1">
        <w:rPr>
          <w:rFonts w:ascii="Courier New" w:hAnsi="Courier New" w:cs="Courier New"/>
        </w:rPr>
        <w:t>give the definition and establishment details of the proposed subjectivity model, before the subjectivity similarity is defined</w:t>
      </w:r>
      <w:ins w:id="8" w:author="Wang, Ruili" w:date="2014-09-12T19:27:00Z">
        <w:r w:rsidR="00B75C24">
          <w:rPr>
            <w:rFonts w:ascii="Courier New" w:hAnsi="Courier New" w:cs="Courier New"/>
          </w:rPr>
          <w:t xml:space="preserve">. </w:t>
        </w:r>
      </w:ins>
      <w:del w:id="9" w:author="Wang, Ruili" w:date="2014-09-12T19:27:00Z">
        <w:r w:rsidRPr="006B37D1" w:rsidDel="00B75C24">
          <w:rPr>
            <w:rFonts w:ascii="Courier New" w:hAnsi="Courier New" w:cs="Courier New"/>
          </w:rPr>
          <w:delText xml:space="preserve">; </w:delText>
        </w:r>
        <w:r w:rsidRPr="006B37D1" w:rsidDel="00B75C24">
          <w:rPr>
            <w:rFonts w:ascii="Courier New" w:hAnsi="Courier New" w:cs="Courier New"/>
          </w:rPr>
          <w:delText>then</w:delText>
        </w:r>
      </w:del>
      <w:ins w:id="10" w:author="Wang, Ruili" w:date="2014-09-12T19:27:00Z">
        <w:r w:rsidR="00B75C24">
          <w:rPr>
            <w:rFonts w:ascii="Courier New" w:hAnsi="Courier New" w:cs="Courier New"/>
          </w:rPr>
          <w:t>Then,</w:t>
        </w:r>
      </w:ins>
      <w:r w:rsidRPr="006B37D1">
        <w:rPr>
          <w:rFonts w:ascii="Courier New" w:hAnsi="Courier New" w:cs="Courier New"/>
        </w:rPr>
        <w:t xml:space="preserve"> the factors are specified for the retweeting analysis problem</w:t>
      </w:r>
      <w:ins w:id="11" w:author="Wang, Ruili" w:date="2014-09-12T19:28:00Z">
        <w:r w:rsidR="00B75C24">
          <w:rPr>
            <w:rFonts w:ascii="Courier New" w:hAnsi="Courier New" w:cs="Courier New"/>
          </w:rPr>
          <w:t xml:space="preserve">. Further </w:t>
        </w:r>
      </w:ins>
      <w:del w:id="12" w:author="Wang, Ruili" w:date="2014-09-12T19:28:00Z">
        <w:r w:rsidRPr="006B37D1" w:rsidDel="00B75C24">
          <w:rPr>
            <w:rFonts w:ascii="Courier New" w:hAnsi="Courier New" w:cs="Courier New"/>
          </w:rPr>
          <w:delText>;following are</w:delText>
        </w:r>
      </w:del>
      <w:r w:rsidRPr="006B37D1">
        <w:rPr>
          <w:rFonts w:ascii="Courier New" w:hAnsi="Courier New" w:cs="Courier New"/>
        </w:rPr>
        <w:t xml:space="preserve"> experiments of quantitative evaluation</w:t>
      </w:r>
      <w:ins w:id="13" w:author="Wang, Ruili" w:date="2014-09-12T19:28:00Z">
        <w:r w:rsidR="00B75C24">
          <w:rPr>
            <w:rFonts w:ascii="Courier New" w:hAnsi="Courier New" w:cs="Courier New"/>
          </w:rPr>
          <w:t xml:space="preserve"> are given. Finally, </w:t>
        </w:r>
      </w:ins>
      <w:del w:id="14" w:author="Wang, Ruili" w:date="2014-09-12T19:28:00Z">
        <w:r w:rsidRPr="006B37D1" w:rsidDel="00B75C24">
          <w:rPr>
            <w:rFonts w:ascii="Courier New" w:hAnsi="Courier New" w:cs="Courier New"/>
          </w:rPr>
          <w:delText xml:space="preserve">; and </w:delText>
        </w:r>
      </w:del>
      <w:r w:rsidRPr="006B37D1">
        <w:rPr>
          <w:rFonts w:ascii="Courier New" w:hAnsi="Courier New" w:cs="Courier New"/>
        </w:rPr>
        <w:t xml:space="preserve">we </w:t>
      </w:r>
      <w:proofErr w:type="gramStart"/>
      <w:r w:rsidRPr="006B37D1">
        <w:rPr>
          <w:rFonts w:ascii="Courier New" w:hAnsi="Courier New" w:cs="Courier New"/>
        </w:rPr>
        <w:t>summarizes</w:t>
      </w:r>
      <w:proofErr w:type="gramEnd"/>
      <w:r w:rsidRPr="006B37D1">
        <w:rPr>
          <w:rFonts w:ascii="Courier New" w:hAnsi="Courier New" w:cs="Courier New"/>
        </w:rPr>
        <w:t xml:space="preserve"> the paper and points out future work finally.</w:t>
      </w:r>
    </w:p>
    <w:p w:rsidR="00000000" w:rsidRPr="006B37D1" w:rsidRDefault="00853708" w:rsidP="006B37D1">
      <w:pPr>
        <w:pStyle w:val="PlainText"/>
        <w:rPr>
          <w:rFonts w:ascii="Courier New" w:hAnsi="Courier New" w:cs="Courier New"/>
        </w:rPr>
      </w:pPr>
    </w:p>
    <w:p w:rsidR="00000000" w:rsidRPr="006B37D1" w:rsidRDefault="00853708" w:rsidP="006B37D1">
      <w:pPr>
        <w:pStyle w:val="PlainText"/>
        <w:rPr>
          <w:rFonts w:ascii="Courier New" w:hAnsi="Courier New" w:cs="Courier New"/>
        </w:rPr>
      </w:pPr>
      <w:r w:rsidRPr="006B37D1">
        <w:rPr>
          <w:rFonts w:ascii="Courier New" w:hAnsi="Courier New" w:cs="Courier New"/>
        </w:rPr>
        <w:t>\section{Related Work}</w:t>
      </w:r>
    </w:p>
    <w:p w:rsidR="00000000" w:rsidRPr="006B37D1" w:rsidRDefault="00853708" w:rsidP="006B37D1">
      <w:pPr>
        <w:pStyle w:val="PlainText"/>
        <w:rPr>
          <w:rFonts w:ascii="Courier New" w:hAnsi="Courier New" w:cs="Courier New"/>
        </w:rPr>
      </w:pPr>
      <w:r w:rsidRPr="006B37D1">
        <w:rPr>
          <w:rFonts w:ascii="Courier New" w:hAnsi="Courier New" w:cs="Courier New"/>
        </w:rPr>
        <w:t>\label{</w:t>
      </w:r>
      <w:proofErr w:type="spellStart"/>
      <w:r w:rsidRPr="006B37D1">
        <w:rPr>
          <w:rFonts w:ascii="Courier New" w:hAnsi="Courier New" w:cs="Courier New"/>
        </w:rPr>
        <w:t>relatedwork</w:t>
      </w:r>
      <w:proofErr w:type="spellEnd"/>
      <w:r w:rsidRPr="006B37D1">
        <w:rPr>
          <w:rFonts w:ascii="Courier New" w:hAnsi="Courier New" w:cs="Courier New"/>
        </w:rPr>
        <w:t>}</w:t>
      </w:r>
    </w:p>
    <w:p w:rsidR="00000000" w:rsidRPr="006B37D1" w:rsidRDefault="00853708" w:rsidP="006B37D1">
      <w:pPr>
        <w:pStyle w:val="PlainText"/>
        <w:rPr>
          <w:rFonts w:ascii="Courier New" w:hAnsi="Courier New" w:cs="Courier New"/>
        </w:rPr>
      </w:pPr>
      <w:r w:rsidRPr="006B37D1">
        <w:rPr>
          <w:rFonts w:ascii="Courier New" w:hAnsi="Courier New" w:cs="Courier New"/>
        </w:rPr>
        <w:t xml:space="preserve">   </w:t>
      </w:r>
    </w:p>
    <w:p w:rsidR="00000000" w:rsidRPr="006B37D1" w:rsidRDefault="00853708" w:rsidP="006B37D1">
      <w:pPr>
        <w:pStyle w:val="PlainText"/>
        <w:rPr>
          <w:rFonts w:ascii="Courier New" w:hAnsi="Courier New" w:cs="Courier New"/>
        </w:rPr>
      </w:pPr>
      <w:r w:rsidRPr="006B37D1">
        <w:rPr>
          <w:rFonts w:ascii="Courier New" w:hAnsi="Courier New" w:cs="Courier New"/>
        </w:rPr>
        <w:t>A large body of studies</w:t>
      </w:r>
      <w:r w:rsidRPr="006B37D1">
        <w:rPr>
          <w:rFonts w:ascii="Courier New" w:hAnsi="Courier New" w:cs="Courier New"/>
        </w:rPr>
        <w:t xml:space="preserve"> ha</w:t>
      </w:r>
      <w:ins w:id="15" w:author="Wang, Ruili" w:date="2014-09-12T19:29:00Z">
        <w:r w:rsidR="00B75C24">
          <w:rPr>
            <w:rFonts w:ascii="Courier New" w:hAnsi="Courier New" w:cs="Courier New"/>
          </w:rPr>
          <w:t xml:space="preserve">s </w:t>
        </w:r>
      </w:ins>
      <w:del w:id="16" w:author="Wang, Ruili" w:date="2014-09-12T19:29:00Z">
        <w:r w:rsidRPr="006B37D1" w:rsidDel="00B75C24">
          <w:rPr>
            <w:rFonts w:ascii="Courier New" w:hAnsi="Courier New" w:cs="Courier New"/>
          </w:rPr>
          <w:delText xml:space="preserve">ve </w:delText>
        </w:r>
      </w:del>
      <w:proofErr w:type="spellStart"/>
      <w:r w:rsidRPr="006B37D1">
        <w:rPr>
          <w:rFonts w:ascii="Courier New" w:hAnsi="Courier New" w:cs="Courier New"/>
        </w:rPr>
        <w:t>analyzed</w:t>
      </w:r>
      <w:proofErr w:type="spellEnd"/>
      <w:r w:rsidRPr="006B37D1">
        <w:rPr>
          <w:rFonts w:ascii="Courier New" w:hAnsi="Courier New" w:cs="Courier New"/>
        </w:rPr>
        <w:t xml:space="preserve"> characteristics of retweeting </w:t>
      </w:r>
      <w:proofErr w:type="spellStart"/>
      <w:r w:rsidRPr="006B37D1">
        <w:rPr>
          <w:rFonts w:ascii="Courier New" w:hAnsi="Courier New" w:cs="Courier New"/>
        </w:rPr>
        <w:t>behavior</w:t>
      </w:r>
      <w:proofErr w:type="spellEnd"/>
      <w:r w:rsidRPr="006B37D1">
        <w:rPr>
          <w:rFonts w:ascii="Courier New" w:hAnsi="Courier New" w:cs="Courier New"/>
        </w:rPr>
        <w:t xml:space="preserve">\cite{Bian2014,Luo:2013RMF}, examining factors that lead to increased </w:t>
      </w:r>
      <w:proofErr w:type="spellStart"/>
      <w:r w:rsidRPr="006B37D1">
        <w:rPr>
          <w:rFonts w:ascii="Courier New" w:hAnsi="Courier New" w:cs="Courier New"/>
        </w:rPr>
        <w:t>retweetability</w:t>
      </w:r>
      <w:proofErr w:type="spellEnd"/>
      <w:r w:rsidRPr="006B37D1">
        <w:rPr>
          <w:rFonts w:ascii="Courier New" w:hAnsi="Courier New" w:cs="Courier New"/>
        </w:rPr>
        <w:t>\cite{suh2010want,comarela2012understanding} and designing models to estimate the probability of being retweeted\cite{j</w:t>
      </w:r>
      <w:r w:rsidRPr="006B37D1">
        <w:rPr>
          <w:rFonts w:ascii="Courier New" w:hAnsi="Courier New" w:cs="Courier New"/>
        </w:rPr>
        <w:t xml:space="preserve">enders2013analyzing,pfitzner2012emotional}. However, all of the above works neglect the subjectivity of users, which is the underlying reason for the retweeting </w:t>
      </w:r>
      <w:proofErr w:type="spellStart"/>
      <w:r w:rsidRPr="006B37D1">
        <w:rPr>
          <w:rFonts w:ascii="Courier New" w:hAnsi="Courier New" w:cs="Courier New"/>
        </w:rPr>
        <w:t>behavior</w:t>
      </w:r>
      <w:proofErr w:type="spellEnd"/>
      <w:del w:id="17" w:author="Wang, Ruili" w:date="2014-09-12T19:29:00Z">
        <w:r w:rsidRPr="006B37D1" w:rsidDel="00B75C24">
          <w:rPr>
            <w:rFonts w:ascii="Courier New" w:hAnsi="Courier New" w:cs="Courier New"/>
          </w:rPr>
          <w:delText>s</w:delText>
        </w:r>
      </w:del>
      <w:r w:rsidRPr="006B37D1">
        <w:rPr>
          <w:rFonts w:ascii="Courier New" w:hAnsi="Courier New" w:cs="Courier New"/>
        </w:rPr>
        <w:t xml:space="preserve">. </w:t>
      </w:r>
    </w:p>
    <w:p w:rsidR="00000000" w:rsidRPr="006B37D1" w:rsidRDefault="00853708" w:rsidP="006B37D1">
      <w:pPr>
        <w:pStyle w:val="PlainText"/>
        <w:rPr>
          <w:rFonts w:ascii="Courier New" w:hAnsi="Courier New" w:cs="Courier New"/>
        </w:rPr>
      </w:pPr>
    </w:p>
    <w:p w:rsidR="00000000" w:rsidRPr="006B37D1" w:rsidRDefault="00853708" w:rsidP="006B37D1">
      <w:pPr>
        <w:pStyle w:val="PlainText"/>
        <w:rPr>
          <w:rFonts w:ascii="Courier New" w:hAnsi="Courier New" w:cs="Courier New"/>
        </w:rPr>
      </w:pPr>
      <w:r w:rsidRPr="006B37D1">
        <w:rPr>
          <w:rFonts w:ascii="Courier New" w:hAnsi="Courier New" w:cs="Courier New"/>
        </w:rPr>
        <w:t>Previous researches of sentiment analysis have mainly focused on reviews\</w:t>
      </w:r>
      <w:proofErr w:type="gramStart"/>
      <w:r w:rsidRPr="006B37D1">
        <w:rPr>
          <w:rFonts w:ascii="Courier New" w:hAnsi="Courier New" w:cs="Courier New"/>
        </w:rPr>
        <w:t>cite{</w:t>
      </w:r>
      <w:proofErr w:type="gramEnd"/>
      <w:r w:rsidRPr="006B37D1">
        <w:rPr>
          <w:rFonts w:ascii="Courier New" w:hAnsi="Courier New" w:cs="Courier New"/>
        </w:rPr>
        <w:t>liu2</w:t>
      </w:r>
      <w:r w:rsidRPr="006B37D1">
        <w:rPr>
          <w:rFonts w:ascii="Courier New" w:hAnsi="Courier New" w:cs="Courier New"/>
        </w:rPr>
        <w:t xml:space="preserve">012sentiment}. </w:t>
      </w:r>
    </w:p>
    <w:p w:rsidR="00000000" w:rsidRPr="006B37D1" w:rsidRDefault="00853708" w:rsidP="006B37D1">
      <w:pPr>
        <w:pStyle w:val="PlainText"/>
        <w:rPr>
          <w:rFonts w:ascii="Courier New" w:hAnsi="Courier New" w:cs="Courier New"/>
        </w:rPr>
      </w:pPr>
      <w:r w:rsidRPr="006B37D1">
        <w:rPr>
          <w:rFonts w:ascii="Courier New" w:hAnsi="Courier New" w:cs="Courier New"/>
        </w:rPr>
        <w:t xml:space="preserve">Recently, there have been many works on sentiment analysis for informal social media </w:t>
      </w:r>
      <w:del w:id="18" w:author="Wang, Ruili" w:date="2014-09-12T19:52:00Z">
        <w:r w:rsidRPr="006B37D1" w:rsidDel="00521A73">
          <w:rPr>
            <w:rFonts w:ascii="Courier New" w:hAnsi="Courier New" w:cs="Courier New"/>
          </w:rPr>
          <w:delText>langage</w:delText>
        </w:r>
      </w:del>
      <w:ins w:id="19" w:author="Wang, Ruili" w:date="2014-09-12T19:52:00Z">
        <w:r w:rsidR="00521A73" w:rsidRPr="006B37D1">
          <w:rPr>
            <w:rFonts w:ascii="Courier New" w:hAnsi="Courier New" w:cs="Courier New"/>
          </w:rPr>
          <w:t>language</w:t>
        </w:r>
      </w:ins>
      <w:r w:rsidRPr="006B37D1">
        <w:rPr>
          <w:rFonts w:ascii="Courier New" w:hAnsi="Courier New" w:cs="Courier New"/>
        </w:rPr>
        <w:t>, mainly focusing on the message level\</w:t>
      </w:r>
      <w:proofErr w:type="gramStart"/>
      <w:r w:rsidRPr="006B37D1">
        <w:rPr>
          <w:rFonts w:ascii="Courier New" w:hAnsi="Courier New" w:cs="Courier New"/>
        </w:rPr>
        <w:t>cite{</w:t>
      </w:r>
      <w:proofErr w:type="gramEnd"/>
      <w:r w:rsidRPr="006B37D1">
        <w:rPr>
          <w:rFonts w:ascii="Courier New" w:hAnsi="Courier New" w:cs="Courier New"/>
        </w:rPr>
        <w:t>jiang2011target,tan2011user,Guerra2014}. Topic models can also be utilized in sentiment analysis to corr</w:t>
      </w:r>
      <w:r w:rsidRPr="006B37D1">
        <w:rPr>
          <w:rFonts w:ascii="Courier New" w:hAnsi="Courier New" w:cs="Courier New"/>
        </w:rPr>
        <w:t xml:space="preserve">elate sentiment with topics. </w:t>
      </w:r>
      <w:proofErr w:type="gramStart"/>
      <w:r w:rsidRPr="006B37D1">
        <w:rPr>
          <w:rFonts w:ascii="Courier New" w:hAnsi="Courier New" w:cs="Courier New"/>
        </w:rPr>
        <w:t>For example, Mei \</w:t>
      </w:r>
      <w:proofErr w:type="spellStart"/>
      <w:r w:rsidRPr="006B37D1">
        <w:rPr>
          <w:rFonts w:ascii="Courier New" w:hAnsi="Courier New" w:cs="Courier New"/>
        </w:rPr>
        <w:t>emph</w:t>
      </w:r>
      <w:proofErr w:type="spellEnd"/>
      <w:r w:rsidRPr="006B37D1">
        <w:rPr>
          <w:rFonts w:ascii="Courier New" w:hAnsi="Courier New" w:cs="Courier New"/>
        </w:rPr>
        <w:t>{et al.}~\cite{mei2007topic} and Lin \</w:t>
      </w:r>
      <w:proofErr w:type="spellStart"/>
      <w:r w:rsidRPr="006B37D1">
        <w:rPr>
          <w:rFonts w:ascii="Courier New" w:hAnsi="Courier New" w:cs="Courier New"/>
        </w:rPr>
        <w:t>emph</w:t>
      </w:r>
      <w:proofErr w:type="spellEnd"/>
      <w:r w:rsidRPr="006B37D1">
        <w:rPr>
          <w:rFonts w:ascii="Courier New" w:hAnsi="Courier New" w:cs="Courier New"/>
        </w:rPr>
        <w:t>{et al.}</w:t>
      </w:r>
      <w:proofErr w:type="gramEnd"/>
      <w:r w:rsidRPr="006B37D1">
        <w:rPr>
          <w:rFonts w:ascii="Courier New" w:hAnsi="Courier New" w:cs="Courier New"/>
        </w:rPr>
        <w:t>~\cite{lin2009joint} attempted to incorporate the sentiment factor into topic models. Usually they learn a general word-sentiment distribution to model the</w:t>
      </w:r>
      <w:r w:rsidRPr="006B37D1">
        <w:rPr>
          <w:rFonts w:ascii="Courier New" w:hAnsi="Courier New" w:cs="Courier New"/>
        </w:rPr>
        <w:t xml:space="preserve"> sentiment of blogs or reviews, which may not work well for short and informal social media languages. Sentiment expression is deemed to be more challenging as sentiment is often embodied in subtle linguistic mechanisms such as: negation, capitalization, r</w:t>
      </w:r>
      <w:r w:rsidRPr="006B37D1">
        <w:rPr>
          <w:rFonts w:ascii="Courier New" w:hAnsi="Courier New" w:cs="Courier New"/>
        </w:rPr>
        <w:t xml:space="preserve">epeated letters, exclamation and emoticon(e.g. ``happy!!''), intensifiers (e.g. ``like'' versus ``like very much'') and </w:t>
      </w:r>
      <w:proofErr w:type="spellStart"/>
      <w:r w:rsidRPr="006B37D1">
        <w:rPr>
          <w:rFonts w:ascii="Courier New" w:hAnsi="Courier New" w:cs="Courier New"/>
        </w:rPr>
        <w:t>diminishers</w:t>
      </w:r>
      <w:proofErr w:type="spellEnd"/>
      <w:r w:rsidRPr="006B37D1">
        <w:rPr>
          <w:rFonts w:ascii="Courier New" w:hAnsi="Courier New" w:cs="Courier New"/>
        </w:rPr>
        <w:t xml:space="preserve"> (e.g. ``excellent'' versus ``rather excellent''), etc.\cite{brody2011col}. These are hard to be </w:t>
      </w:r>
      <w:proofErr w:type="spellStart"/>
      <w:r w:rsidRPr="006B37D1">
        <w:rPr>
          <w:rFonts w:ascii="Courier New" w:hAnsi="Courier New" w:cs="Courier New"/>
        </w:rPr>
        <w:t>modeled</w:t>
      </w:r>
      <w:proofErr w:type="spellEnd"/>
      <w:r w:rsidRPr="006B37D1">
        <w:rPr>
          <w:rFonts w:ascii="Courier New" w:hAnsi="Courier New" w:cs="Courier New"/>
        </w:rPr>
        <w:t xml:space="preserve"> with probabilistic d</w:t>
      </w:r>
      <w:r w:rsidRPr="006B37D1">
        <w:rPr>
          <w:rFonts w:ascii="Courier New" w:hAnsi="Courier New" w:cs="Courier New"/>
        </w:rPr>
        <w:t xml:space="preserve">istribution. However, rule-based sentiment analysis methods can catch such subtle sentiment expressions by transforming them into </w:t>
      </w:r>
      <w:r w:rsidRPr="006B37D1">
        <w:rPr>
          <w:rFonts w:ascii="Courier New" w:hAnsi="Courier New" w:cs="Courier New"/>
        </w:rPr>
        <w:lastRenderedPageBreak/>
        <w:t>rules\</w:t>
      </w:r>
      <w:proofErr w:type="gramStart"/>
      <w:r w:rsidRPr="006B37D1">
        <w:rPr>
          <w:rFonts w:ascii="Courier New" w:hAnsi="Courier New" w:cs="Courier New"/>
        </w:rPr>
        <w:t>cite{</w:t>
      </w:r>
      <w:proofErr w:type="gramEnd"/>
      <w:r w:rsidRPr="006B37D1">
        <w:rPr>
          <w:rFonts w:ascii="Courier New" w:hAnsi="Courier New" w:cs="Courier New"/>
        </w:rPr>
        <w:t>thelwall2010sentiment}. In our work, we adopt a rule-based method for sentiment analysis.</w:t>
      </w:r>
    </w:p>
    <w:p w:rsidR="00000000" w:rsidRPr="006B37D1" w:rsidRDefault="00853708" w:rsidP="006B37D1">
      <w:pPr>
        <w:pStyle w:val="PlainText"/>
        <w:rPr>
          <w:rFonts w:ascii="Courier New" w:hAnsi="Courier New" w:cs="Courier New"/>
        </w:rPr>
      </w:pPr>
    </w:p>
    <w:p w:rsidR="00000000" w:rsidRPr="006B37D1" w:rsidRDefault="00853708" w:rsidP="006B37D1">
      <w:pPr>
        <w:pStyle w:val="PlainText"/>
        <w:rPr>
          <w:rFonts w:ascii="Courier New" w:hAnsi="Courier New" w:cs="Courier New"/>
        </w:rPr>
      </w:pPr>
      <w:r w:rsidRPr="006B37D1">
        <w:rPr>
          <w:rFonts w:ascii="Courier New" w:hAnsi="Courier New" w:cs="Courier New"/>
        </w:rPr>
        <w:t>\section{Subjectivity Mo</w:t>
      </w:r>
      <w:r w:rsidRPr="006B37D1">
        <w:rPr>
          <w:rFonts w:ascii="Courier New" w:hAnsi="Courier New" w:cs="Courier New"/>
        </w:rPr>
        <w:t>del}</w:t>
      </w:r>
    </w:p>
    <w:p w:rsidR="00000000" w:rsidRPr="006B37D1" w:rsidRDefault="00853708" w:rsidP="006B37D1">
      <w:pPr>
        <w:pStyle w:val="PlainText"/>
        <w:rPr>
          <w:rFonts w:ascii="Courier New" w:hAnsi="Courier New" w:cs="Courier New"/>
        </w:rPr>
      </w:pPr>
      <w:r w:rsidRPr="006B37D1">
        <w:rPr>
          <w:rFonts w:ascii="Courier New" w:hAnsi="Courier New" w:cs="Courier New"/>
        </w:rPr>
        <w:t>\label{</w:t>
      </w:r>
      <w:proofErr w:type="spellStart"/>
      <w:r w:rsidRPr="006B37D1">
        <w:rPr>
          <w:rFonts w:ascii="Courier New" w:hAnsi="Courier New" w:cs="Courier New"/>
        </w:rPr>
        <w:t>subjectivemodel</w:t>
      </w:r>
      <w:proofErr w:type="spellEnd"/>
      <w:r w:rsidRPr="006B37D1">
        <w:rPr>
          <w:rFonts w:ascii="Courier New" w:hAnsi="Courier New" w:cs="Courier New"/>
        </w:rPr>
        <w:t>}</w:t>
      </w:r>
    </w:p>
    <w:p w:rsidR="00000000" w:rsidRPr="006B37D1" w:rsidRDefault="00853708" w:rsidP="006B37D1">
      <w:pPr>
        <w:pStyle w:val="PlainText"/>
        <w:rPr>
          <w:rFonts w:ascii="Courier New" w:hAnsi="Courier New" w:cs="Courier New"/>
        </w:rPr>
      </w:pPr>
    </w:p>
    <w:p w:rsidR="00000000" w:rsidRPr="006B37D1" w:rsidRDefault="00853708" w:rsidP="006B37D1">
      <w:pPr>
        <w:pStyle w:val="PlainText"/>
        <w:rPr>
          <w:rFonts w:ascii="Courier New" w:hAnsi="Courier New" w:cs="Courier New"/>
        </w:rPr>
      </w:pPr>
      <w:r w:rsidRPr="006B37D1">
        <w:rPr>
          <w:rFonts w:ascii="Courier New" w:hAnsi="Courier New" w:cs="Courier New"/>
        </w:rPr>
        <w:t xml:space="preserve">Subjectivity has been extensively studied by psychologists to characterize the personality of a person based on his historical </w:t>
      </w:r>
      <w:proofErr w:type="spellStart"/>
      <w:r w:rsidRPr="006B37D1">
        <w:rPr>
          <w:rFonts w:ascii="Courier New" w:hAnsi="Courier New" w:cs="Courier New"/>
        </w:rPr>
        <w:t>behaviors</w:t>
      </w:r>
      <w:proofErr w:type="spellEnd"/>
      <w:r w:rsidRPr="006B37D1">
        <w:rPr>
          <w:rFonts w:ascii="Courier New" w:hAnsi="Courier New" w:cs="Courier New"/>
        </w:rPr>
        <w:t xml:space="preserve"> and remarks\</w:t>
      </w:r>
      <w:proofErr w:type="gramStart"/>
      <w:r w:rsidRPr="006B37D1">
        <w:rPr>
          <w:rFonts w:ascii="Courier New" w:hAnsi="Courier New" w:cs="Courier New"/>
        </w:rPr>
        <w:t>cite{</w:t>
      </w:r>
      <w:proofErr w:type="gramEnd"/>
      <w:r w:rsidRPr="006B37D1">
        <w:rPr>
          <w:rFonts w:ascii="Courier New" w:hAnsi="Courier New" w:cs="Courier New"/>
        </w:rPr>
        <w:t xml:space="preserve">engbert2007agency}. </w:t>
      </w:r>
    </w:p>
    <w:p w:rsidR="00000000" w:rsidRPr="006B37D1" w:rsidRDefault="00853708" w:rsidP="006B37D1">
      <w:pPr>
        <w:pStyle w:val="PlainText"/>
        <w:rPr>
          <w:rFonts w:ascii="Courier New" w:hAnsi="Courier New" w:cs="Courier New"/>
        </w:rPr>
      </w:pPr>
      <w:r w:rsidRPr="006B37D1">
        <w:rPr>
          <w:rFonts w:ascii="Courier New" w:hAnsi="Courier New" w:cs="Courier New"/>
        </w:rPr>
        <w:t>Linguists define the subjectivity of language as sp</w:t>
      </w:r>
      <w:r w:rsidRPr="006B37D1">
        <w:rPr>
          <w:rFonts w:ascii="Courier New" w:hAnsi="Courier New" w:cs="Courier New"/>
        </w:rPr>
        <w:t>eakers always show their perspectives, attitudes and sentiments to events, people, topics, and entities in their linguistic contents\</w:t>
      </w:r>
      <w:proofErr w:type="gramStart"/>
      <w:r w:rsidRPr="006B37D1">
        <w:rPr>
          <w:rFonts w:ascii="Courier New" w:hAnsi="Courier New" w:cs="Courier New"/>
        </w:rPr>
        <w:t>cite{</w:t>
      </w:r>
      <w:proofErr w:type="gramEnd"/>
      <w:r w:rsidRPr="006B37D1">
        <w:rPr>
          <w:rFonts w:ascii="Courier New" w:hAnsi="Courier New" w:cs="Courier New"/>
        </w:rPr>
        <w:t xml:space="preserve">stein2005subjectivity}. </w:t>
      </w:r>
    </w:p>
    <w:p w:rsidR="00000000" w:rsidRPr="006B37D1" w:rsidRDefault="00853708" w:rsidP="006B37D1">
      <w:pPr>
        <w:pStyle w:val="PlainText"/>
        <w:rPr>
          <w:rFonts w:ascii="Courier New" w:hAnsi="Courier New" w:cs="Courier New"/>
        </w:rPr>
      </w:pPr>
      <w:r w:rsidRPr="006B37D1">
        <w:rPr>
          <w:rFonts w:ascii="Courier New" w:hAnsi="Courier New" w:cs="Courier New"/>
        </w:rPr>
        <w:t>With the explosion of social media over the past decade, more and more User-Generated Content</w:t>
      </w:r>
      <w:r w:rsidRPr="006B37D1">
        <w:rPr>
          <w:rFonts w:ascii="Courier New" w:hAnsi="Courier New" w:cs="Courier New"/>
        </w:rPr>
        <w:t xml:space="preserve"> (UGC) is available on the Web containing users' opinions.</w:t>
      </w:r>
    </w:p>
    <w:p w:rsidR="00000000" w:rsidRPr="006B37D1" w:rsidRDefault="00853708" w:rsidP="006B37D1">
      <w:pPr>
        <w:pStyle w:val="PlainText"/>
        <w:rPr>
          <w:rFonts w:ascii="Courier New" w:hAnsi="Courier New" w:cs="Courier New"/>
        </w:rPr>
      </w:pPr>
      <w:r w:rsidRPr="006B37D1">
        <w:rPr>
          <w:rFonts w:ascii="Courier New" w:hAnsi="Courier New" w:cs="Courier New"/>
        </w:rPr>
        <w:t>In the Natural Language Processing area, opinion mining techniques\</w:t>
      </w:r>
      <w:proofErr w:type="gramStart"/>
      <w:r w:rsidRPr="006B37D1">
        <w:rPr>
          <w:rFonts w:ascii="Courier New" w:hAnsi="Courier New" w:cs="Courier New"/>
        </w:rPr>
        <w:t>cite{</w:t>
      </w:r>
      <w:proofErr w:type="gramEnd"/>
      <w:r w:rsidRPr="006B37D1">
        <w:rPr>
          <w:rFonts w:ascii="Courier New" w:hAnsi="Courier New" w:cs="Courier New"/>
        </w:rPr>
        <w:t>liu2012sentiment} have been developed to computationally model the subjectivity of users. A variety of aspect-based or topic-</w:t>
      </w:r>
      <w:r w:rsidRPr="006B37D1">
        <w:rPr>
          <w:rFonts w:ascii="Courier New" w:hAnsi="Courier New" w:cs="Courier New"/>
        </w:rPr>
        <w:t>sentiment models have been built from UGC by casting opinions as polarity, ratings, or emotions regarding a topic\</w:t>
      </w:r>
      <w:proofErr w:type="gramStart"/>
      <w:r w:rsidRPr="006B37D1">
        <w:rPr>
          <w:rFonts w:ascii="Courier New" w:hAnsi="Courier New" w:cs="Courier New"/>
        </w:rPr>
        <w:t>cite{</w:t>
      </w:r>
      <w:proofErr w:type="gramEnd"/>
      <w:r w:rsidRPr="006B37D1">
        <w:rPr>
          <w:rFonts w:ascii="Courier New" w:hAnsi="Courier New" w:cs="Courier New"/>
        </w:rPr>
        <w:t xml:space="preserve">lek2013aspect,mei2007topic}. But they are often limited in utility by their definition of opinions. We give a general framework to model </w:t>
      </w:r>
      <w:r w:rsidRPr="006B37D1">
        <w:rPr>
          <w:rFonts w:ascii="Courier New" w:hAnsi="Courier New" w:cs="Courier New"/>
        </w:rPr>
        <w:t xml:space="preserve">subjectivity by combining topics and opinions together with a new </w:t>
      </w:r>
      <w:del w:id="20" w:author="Wang, Ruili" w:date="2014-09-12T19:30:00Z">
        <w:r w:rsidRPr="006B37D1" w:rsidDel="00B75C24">
          <w:rPr>
            <w:rFonts w:ascii="Courier New" w:hAnsi="Courier New" w:cs="Courier New"/>
          </w:rPr>
          <w:delText>represention</w:delText>
        </w:r>
      </w:del>
      <w:ins w:id="21" w:author="Wang, Ruili" w:date="2014-09-12T19:30:00Z">
        <w:r w:rsidR="00B75C24" w:rsidRPr="006B37D1">
          <w:rPr>
            <w:rFonts w:ascii="Courier New" w:hAnsi="Courier New" w:cs="Courier New"/>
          </w:rPr>
          <w:t>representation</w:t>
        </w:r>
      </w:ins>
      <w:r w:rsidRPr="006B37D1">
        <w:rPr>
          <w:rFonts w:ascii="Courier New" w:hAnsi="Courier New" w:cs="Courier New"/>
        </w:rPr>
        <w:t xml:space="preserve"> of opinions. Here we give our definition of subjectivity model under context of Twitter, while we emphasize that our model can be adapted to other platforms as well.</w:t>
      </w:r>
    </w:p>
    <w:p w:rsidR="00000000" w:rsidRPr="006B37D1" w:rsidRDefault="00853708" w:rsidP="006B37D1">
      <w:pPr>
        <w:pStyle w:val="PlainText"/>
        <w:rPr>
          <w:rFonts w:ascii="Courier New" w:hAnsi="Courier New" w:cs="Courier New"/>
        </w:rPr>
      </w:pPr>
    </w:p>
    <w:p w:rsidR="00000000" w:rsidRPr="006B37D1" w:rsidRDefault="00853708" w:rsidP="006B37D1">
      <w:pPr>
        <w:pStyle w:val="PlainText"/>
        <w:rPr>
          <w:rFonts w:ascii="Courier New" w:hAnsi="Courier New" w:cs="Courier New"/>
        </w:rPr>
      </w:pPr>
      <w:r w:rsidRPr="006B37D1">
        <w:rPr>
          <w:rFonts w:ascii="Courier New" w:hAnsi="Courier New" w:cs="Courier New"/>
        </w:rPr>
        <w:t>\subsectio</w:t>
      </w:r>
      <w:r w:rsidRPr="006B37D1">
        <w:rPr>
          <w:rFonts w:ascii="Courier New" w:hAnsi="Courier New" w:cs="Courier New"/>
        </w:rPr>
        <w:t>n{Definition}</w:t>
      </w:r>
    </w:p>
    <w:p w:rsidR="00000000" w:rsidRPr="006B37D1" w:rsidRDefault="00853708" w:rsidP="006B37D1">
      <w:pPr>
        <w:pStyle w:val="PlainText"/>
        <w:rPr>
          <w:rFonts w:ascii="Courier New" w:hAnsi="Courier New" w:cs="Courier New"/>
        </w:rPr>
      </w:pPr>
      <w:r w:rsidRPr="006B37D1">
        <w:rPr>
          <w:rFonts w:ascii="Courier New" w:hAnsi="Courier New" w:cs="Courier New"/>
        </w:rPr>
        <w:t>\label{definition}</w:t>
      </w:r>
    </w:p>
    <w:p w:rsidR="00000000" w:rsidRPr="006B37D1" w:rsidRDefault="00853708" w:rsidP="006B37D1">
      <w:pPr>
        <w:pStyle w:val="PlainText"/>
        <w:rPr>
          <w:rFonts w:ascii="Courier New" w:hAnsi="Courier New" w:cs="Courier New"/>
        </w:rPr>
      </w:pPr>
    </w:p>
    <w:p w:rsidR="00000000" w:rsidRPr="006B37D1" w:rsidRDefault="00853708" w:rsidP="006B37D1">
      <w:pPr>
        <w:pStyle w:val="PlainText"/>
        <w:rPr>
          <w:rFonts w:ascii="Courier New" w:hAnsi="Courier New" w:cs="Courier New"/>
        </w:rPr>
      </w:pPr>
      <w:r w:rsidRPr="006B37D1">
        <w:rPr>
          <w:rFonts w:ascii="Courier New" w:hAnsi="Courier New" w:cs="Courier New"/>
        </w:rPr>
        <w:t>Let $G=\</w:t>
      </w:r>
      <w:proofErr w:type="gramStart"/>
      <w:r w:rsidRPr="006B37D1">
        <w:rPr>
          <w:rFonts w:ascii="Courier New" w:hAnsi="Courier New" w:cs="Courier New"/>
        </w:rPr>
        <w:t>left(</w:t>
      </w:r>
      <w:proofErr w:type="gramEnd"/>
      <w:r w:rsidRPr="006B37D1">
        <w:rPr>
          <w:rFonts w:ascii="Courier New" w:hAnsi="Courier New" w:cs="Courier New"/>
        </w:rPr>
        <w:t xml:space="preserve"> V,E \right) $ denote a social network on Twitter, where $ V $ is a set of users, and $ E\subset V\times V $ is a set of follow relationships between users. For each user $ u \in V $, there is a tweets collect</w:t>
      </w:r>
      <w:r w:rsidRPr="006B37D1">
        <w:rPr>
          <w:rFonts w:ascii="Courier New" w:hAnsi="Courier New" w:cs="Courier New"/>
        </w:rPr>
        <w:t>ion $ M</w:t>
      </w:r>
      <w:proofErr w:type="gramStart"/>
      <w:r w:rsidRPr="006B37D1">
        <w:rPr>
          <w:rFonts w:ascii="Courier New" w:hAnsi="Courier New" w:cs="Courier New"/>
        </w:rPr>
        <w:t>_{</w:t>
      </w:r>
      <w:proofErr w:type="gramEnd"/>
      <w:r w:rsidRPr="006B37D1">
        <w:rPr>
          <w:rFonts w:ascii="Courier New" w:hAnsi="Courier New" w:cs="Courier New"/>
        </w:rPr>
        <w:t xml:space="preserve">u} $ denoting his message history. We assume that there is a topic space $ T $ containing all topics users in $ V $ talk about, and a sentiment space $ S $ to evaluate their opinions towards these topics. </w:t>
      </w:r>
    </w:p>
    <w:p w:rsidR="00000000" w:rsidRPr="006B37D1" w:rsidRDefault="00853708" w:rsidP="006B37D1">
      <w:pPr>
        <w:pStyle w:val="PlainText"/>
        <w:rPr>
          <w:rFonts w:ascii="Courier New" w:hAnsi="Courier New" w:cs="Courier New"/>
        </w:rPr>
      </w:pPr>
      <w:r w:rsidRPr="006B37D1">
        <w:rPr>
          <w:rFonts w:ascii="Courier New" w:hAnsi="Courier New" w:cs="Courier New"/>
        </w:rPr>
        <w:t xml:space="preserve">For the ``subjectivity'' of a user $ </w:t>
      </w:r>
      <w:proofErr w:type="gramStart"/>
      <w:r w:rsidRPr="006B37D1">
        <w:rPr>
          <w:rFonts w:ascii="Courier New" w:hAnsi="Courier New" w:cs="Courier New"/>
        </w:rPr>
        <w:t>u  \</w:t>
      </w:r>
      <w:proofErr w:type="gramEnd"/>
      <w:r w:rsidRPr="006B37D1">
        <w:rPr>
          <w:rFonts w:ascii="Courier New" w:hAnsi="Courier New" w:cs="Courier New"/>
        </w:rPr>
        <w:t xml:space="preserve">in V $, we refer to both topics and opinions articulated in his tweets collection $ M_{u} $.  </w:t>
      </w:r>
    </w:p>
    <w:p w:rsidR="00000000" w:rsidRPr="006B37D1" w:rsidRDefault="00853708" w:rsidP="006B37D1">
      <w:pPr>
        <w:pStyle w:val="PlainText"/>
        <w:rPr>
          <w:rFonts w:ascii="Courier New" w:hAnsi="Courier New" w:cs="Courier New"/>
        </w:rPr>
      </w:pPr>
      <w:r w:rsidRPr="006B37D1">
        <w:rPr>
          <w:rFonts w:ascii="Courier New" w:hAnsi="Courier New" w:cs="Courier New"/>
        </w:rPr>
        <w:t>\begin{definition}[Subjectivity Model]</w:t>
      </w:r>
    </w:p>
    <w:p w:rsidR="00000000" w:rsidRPr="006B37D1" w:rsidRDefault="00853708" w:rsidP="006B37D1">
      <w:pPr>
        <w:pStyle w:val="PlainText"/>
        <w:rPr>
          <w:rFonts w:ascii="Courier New" w:hAnsi="Courier New" w:cs="Courier New"/>
        </w:rPr>
      </w:pPr>
      <w:r w:rsidRPr="006B37D1">
        <w:rPr>
          <w:rFonts w:ascii="Courier New" w:hAnsi="Courier New" w:cs="Courier New"/>
        </w:rPr>
        <w:t>The subjectivity model of user $ u $, is the combination of topics of interest $\left\</w:t>
      </w:r>
      <w:proofErr w:type="spellStart"/>
      <w:proofErr w:type="gramStart"/>
      <w:r w:rsidRPr="006B37D1">
        <w:rPr>
          <w:rFonts w:ascii="Courier New" w:hAnsi="Courier New" w:cs="Courier New"/>
        </w:rPr>
        <w:t>lbrace</w:t>
      </w:r>
      <w:proofErr w:type="spellEnd"/>
      <w:r w:rsidRPr="006B37D1">
        <w:rPr>
          <w:rFonts w:ascii="Courier New" w:hAnsi="Courier New" w:cs="Courier New"/>
        </w:rPr>
        <w:t xml:space="preserve">  k</w:t>
      </w:r>
      <w:proofErr w:type="gramEnd"/>
      <w:r w:rsidRPr="006B37D1">
        <w:rPr>
          <w:rFonts w:ascii="Courier New" w:hAnsi="Courier New" w:cs="Courier New"/>
        </w:rPr>
        <w:t xml:space="preserve"> \right\</w:t>
      </w:r>
      <w:proofErr w:type="spellStart"/>
      <w:r w:rsidRPr="006B37D1">
        <w:rPr>
          <w:rFonts w:ascii="Courier New" w:hAnsi="Courier New" w:cs="Courier New"/>
        </w:rPr>
        <w:t>rbrace</w:t>
      </w:r>
      <w:proofErr w:type="spellEnd"/>
      <w:r w:rsidRPr="006B37D1">
        <w:rPr>
          <w:rFonts w:ascii="Courier New" w:hAnsi="Courier New" w:cs="Courier New"/>
        </w:rPr>
        <w:t xml:space="preserve"> $ in topic s</w:t>
      </w:r>
      <w:r w:rsidRPr="006B37D1">
        <w:rPr>
          <w:rFonts w:ascii="Courier New" w:hAnsi="Courier New" w:cs="Courier New"/>
        </w:rPr>
        <w:t>pace $T$ and his opinions $\left\</w:t>
      </w:r>
      <w:proofErr w:type="spellStart"/>
      <w:r w:rsidRPr="006B37D1">
        <w:rPr>
          <w:rFonts w:ascii="Courier New" w:hAnsi="Courier New" w:cs="Courier New"/>
        </w:rPr>
        <w:t>lbrace</w:t>
      </w:r>
      <w:proofErr w:type="spellEnd"/>
      <w:r w:rsidRPr="006B37D1">
        <w:rPr>
          <w:rFonts w:ascii="Courier New" w:hAnsi="Courier New" w:cs="Courier New"/>
        </w:rPr>
        <w:t xml:space="preserve"> O_{k}\right\</w:t>
      </w:r>
      <w:proofErr w:type="spellStart"/>
      <w:r w:rsidRPr="006B37D1">
        <w:rPr>
          <w:rFonts w:ascii="Courier New" w:hAnsi="Courier New" w:cs="Courier New"/>
        </w:rPr>
        <w:t>rbrace</w:t>
      </w:r>
      <w:proofErr w:type="spellEnd"/>
      <w:r w:rsidRPr="006B37D1">
        <w:rPr>
          <w:rFonts w:ascii="Courier New" w:hAnsi="Courier New" w:cs="Courier New"/>
        </w:rPr>
        <w:t xml:space="preserve"> $ towards each topic distributed over sentiment space $ S $. </w:t>
      </w:r>
    </w:p>
    <w:p w:rsidR="00000000" w:rsidRPr="006B37D1" w:rsidRDefault="00853708" w:rsidP="006B37D1">
      <w:pPr>
        <w:pStyle w:val="PlainText"/>
        <w:rPr>
          <w:rFonts w:ascii="Courier New" w:hAnsi="Courier New" w:cs="Courier New"/>
        </w:rPr>
      </w:pPr>
      <w:r w:rsidRPr="006B37D1">
        <w:rPr>
          <w:rFonts w:ascii="Courier New" w:hAnsi="Courier New" w:cs="Courier New"/>
        </w:rPr>
        <w:t>\begin{equation*}</w:t>
      </w:r>
    </w:p>
    <w:p w:rsidR="00000000" w:rsidRPr="006B37D1" w:rsidRDefault="00853708" w:rsidP="006B37D1">
      <w:pPr>
        <w:pStyle w:val="PlainText"/>
        <w:rPr>
          <w:rFonts w:ascii="Courier New" w:hAnsi="Courier New" w:cs="Courier New"/>
        </w:rPr>
      </w:pPr>
      <w:r w:rsidRPr="006B37D1">
        <w:rPr>
          <w:rFonts w:ascii="Courier New" w:hAnsi="Courier New" w:cs="Courier New"/>
        </w:rPr>
        <w:t>\label{</w:t>
      </w:r>
      <w:proofErr w:type="spellStart"/>
      <w:r w:rsidRPr="006B37D1">
        <w:rPr>
          <w:rFonts w:ascii="Courier New" w:hAnsi="Courier New" w:cs="Courier New"/>
        </w:rPr>
        <w:t>usermodel</w:t>
      </w:r>
      <w:proofErr w:type="spellEnd"/>
      <w:r w:rsidRPr="006B37D1">
        <w:rPr>
          <w:rFonts w:ascii="Courier New" w:hAnsi="Courier New" w:cs="Courier New"/>
        </w:rPr>
        <w:t>}</w:t>
      </w:r>
    </w:p>
    <w:p w:rsidR="00000000" w:rsidRPr="006B37D1" w:rsidRDefault="00853708" w:rsidP="006B37D1">
      <w:pPr>
        <w:pStyle w:val="PlainText"/>
        <w:rPr>
          <w:rFonts w:ascii="Courier New" w:hAnsi="Courier New" w:cs="Courier New"/>
        </w:rPr>
      </w:pPr>
      <w:r w:rsidRPr="006B37D1">
        <w:rPr>
          <w:rFonts w:ascii="Courier New" w:hAnsi="Courier New" w:cs="Courier New"/>
        </w:rPr>
        <w:t>SM_{u}  = \</w:t>
      </w:r>
      <w:proofErr w:type="spellStart"/>
      <w:r w:rsidRPr="006B37D1">
        <w:rPr>
          <w:rFonts w:ascii="Courier New" w:hAnsi="Courier New" w:cs="Courier New"/>
        </w:rPr>
        <w:t>lbrace</w:t>
      </w:r>
      <w:proofErr w:type="spellEnd"/>
      <w:r w:rsidRPr="006B37D1">
        <w:rPr>
          <w:rFonts w:ascii="Courier New" w:hAnsi="Courier New" w:cs="Courier New"/>
        </w:rPr>
        <w:t xml:space="preserve"> \left( k, w_{</w:t>
      </w:r>
      <w:proofErr w:type="spellStart"/>
      <w:r w:rsidRPr="006B37D1">
        <w:rPr>
          <w:rFonts w:ascii="Courier New" w:hAnsi="Courier New" w:cs="Courier New"/>
        </w:rPr>
        <w:t>u,k</w:t>
      </w:r>
      <w:proofErr w:type="spellEnd"/>
      <w:r w:rsidRPr="006B37D1">
        <w:rPr>
          <w:rFonts w:ascii="Courier New" w:hAnsi="Courier New" w:cs="Courier New"/>
        </w:rPr>
        <w:t>} , \</w:t>
      </w:r>
      <w:proofErr w:type="spellStart"/>
      <w:r w:rsidRPr="006B37D1">
        <w:rPr>
          <w:rFonts w:ascii="Courier New" w:hAnsi="Courier New" w:cs="Courier New"/>
        </w:rPr>
        <w:t>lbrace</w:t>
      </w:r>
      <w:proofErr w:type="spellEnd"/>
      <w:r w:rsidRPr="006B37D1">
        <w:rPr>
          <w:rFonts w:ascii="Courier New" w:hAnsi="Courier New" w:cs="Courier New"/>
        </w:rPr>
        <w:t xml:space="preserve"> d_{</w:t>
      </w:r>
      <w:proofErr w:type="spellStart"/>
      <w:r w:rsidRPr="006B37D1">
        <w:rPr>
          <w:rFonts w:ascii="Courier New" w:hAnsi="Courier New" w:cs="Courier New"/>
        </w:rPr>
        <w:t>u,k,s</w:t>
      </w:r>
      <w:proofErr w:type="spellEnd"/>
      <w:r w:rsidRPr="006B37D1">
        <w:rPr>
          <w:rFonts w:ascii="Courier New" w:hAnsi="Courier New" w:cs="Courier New"/>
        </w:rPr>
        <w:t>} |s \in S \</w:t>
      </w:r>
      <w:proofErr w:type="spellStart"/>
      <w:r w:rsidRPr="006B37D1">
        <w:rPr>
          <w:rFonts w:ascii="Courier New" w:hAnsi="Courier New" w:cs="Courier New"/>
        </w:rPr>
        <w:t>rbrace</w:t>
      </w:r>
      <w:proofErr w:type="spellEnd"/>
      <w:r w:rsidRPr="006B37D1">
        <w:rPr>
          <w:rFonts w:ascii="Courier New" w:hAnsi="Courier New" w:cs="Courier New"/>
        </w:rPr>
        <w:t xml:space="preserve"> \right) |  k \in T \</w:t>
      </w:r>
      <w:proofErr w:type="spellStart"/>
      <w:r w:rsidRPr="006B37D1">
        <w:rPr>
          <w:rFonts w:ascii="Courier New" w:hAnsi="Courier New" w:cs="Courier New"/>
        </w:rPr>
        <w:t>rbrace</w:t>
      </w:r>
      <w:proofErr w:type="spellEnd"/>
    </w:p>
    <w:p w:rsidR="00000000" w:rsidRPr="006B37D1" w:rsidRDefault="00853708" w:rsidP="006B37D1">
      <w:pPr>
        <w:pStyle w:val="PlainText"/>
        <w:rPr>
          <w:rFonts w:ascii="Courier New" w:hAnsi="Courier New" w:cs="Courier New"/>
        </w:rPr>
      </w:pPr>
      <w:r w:rsidRPr="006B37D1">
        <w:rPr>
          <w:rFonts w:ascii="Courier New" w:hAnsi="Courier New" w:cs="Courier New"/>
        </w:rPr>
        <w:t>\end{equation*}</w:t>
      </w:r>
    </w:p>
    <w:p w:rsidR="00000000" w:rsidRPr="006B37D1" w:rsidRDefault="00853708" w:rsidP="006B37D1">
      <w:pPr>
        <w:pStyle w:val="PlainText"/>
        <w:rPr>
          <w:rFonts w:ascii="Courier New" w:hAnsi="Courier New" w:cs="Courier New"/>
        </w:rPr>
      </w:pPr>
      <w:proofErr w:type="gramStart"/>
      <w:r w:rsidRPr="006B37D1">
        <w:rPr>
          <w:rFonts w:ascii="Courier New" w:hAnsi="Courier New" w:cs="Courier New"/>
        </w:rPr>
        <w:t>where</w:t>
      </w:r>
      <w:proofErr w:type="gramEnd"/>
      <w:r w:rsidRPr="006B37D1">
        <w:rPr>
          <w:rFonts w:ascii="Courier New" w:hAnsi="Courier New" w:cs="Courier New"/>
        </w:rPr>
        <w:t>:</w:t>
      </w:r>
    </w:p>
    <w:p w:rsidR="00000000" w:rsidRPr="006B37D1" w:rsidRDefault="00853708" w:rsidP="006B37D1">
      <w:pPr>
        <w:pStyle w:val="PlainText"/>
        <w:rPr>
          <w:rFonts w:ascii="Courier New" w:hAnsi="Courier New" w:cs="Courier New"/>
        </w:rPr>
      </w:pPr>
      <w:r w:rsidRPr="006B37D1">
        <w:rPr>
          <w:rFonts w:ascii="Courier New" w:hAnsi="Courier New" w:cs="Courier New"/>
        </w:rPr>
        <w:t>\begin{itemize}</w:t>
      </w:r>
    </w:p>
    <w:p w:rsidR="00000000" w:rsidRPr="006B37D1" w:rsidRDefault="00853708" w:rsidP="006B37D1">
      <w:pPr>
        <w:pStyle w:val="PlainText"/>
        <w:rPr>
          <w:rFonts w:ascii="Courier New" w:hAnsi="Courier New" w:cs="Courier New"/>
        </w:rPr>
      </w:pPr>
      <w:r w:rsidRPr="006B37D1">
        <w:rPr>
          <w:rFonts w:ascii="Courier New" w:hAnsi="Courier New" w:cs="Courier New"/>
        </w:rPr>
        <w:t>\item with respect to user $ u $, for each topic $k \in T$, weight $ w</w:t>
      </w:r>
      <w:proofErr w:type="gramStart"/>
      <w:r w:rsidRPr="006B37D1">
        <w:rPr>
          <w:rFonts w:ascii="Courier New" w:hAnsi="Courier New" w:cs="Courier New"/>
        </w:rPr>
        <w:t>_{</w:t>
      </w:r>
      <w:proofErr w:type="spellStart"/>
      <w:proofErr w:type="gramEnd"/>
      <w:r w:rsidRPr="006B37D1">
        <w:rPr>
          <w:rFonts w:ascii="Courier New" w:hAnsi="Courier New" w:cs="Courier New"/>
        </w:rPr>
        <w:t>u,k</w:t>
      </w:r>
      <w:proofErr w:type="spellEnd"/>
      <w:r w:rsidRPr="006B37D1">
        <w:rPr>
          <w:rFonts w:ascii="Courier New" w:hAnsi="Courier New" w:cs="Courier New"/>
        </w:rPr>
        <w:t>} $ represents the distribution of the user's interests on it, subject to $ \sum_{t=1}^{|T|}w_{</w:t>
      </w:r>
      <w:proofErr w:type="spellStart"/>
      <w:r w:rsidRPr="006B37D1">
        <w:rPr>
          <w:rFonts w:ascii="Courier New" w:hAnsi="Courier New" w:cs="Courier New"/>
        </w:rPr>
        <w:t>u,k</w:t>
      </w:r>
      <w:proofErr w:type="spellEnd"/>
      <w:r w:rsidRPr="006B37D1">
        <w:rPr>
          <w:rFonts w:ascii="Courier New" w:hAnsi="Courier New" w:cs="Courier New"/>
        </w:rPr>
        <w:t>} =1 $.</w:t>
      </w:r>
    </w:p>
    <w:p w:rsidR="00000000" w:rsidRPr="006B37D1" w:rsidRDefault="00853708" w:rsidP="006B37D1">
      <w:pPr>
        <w:pStyle w:val="PlainText"/>
        <w:rPr>
          <w:rFonts w:ascii="Courier New" w:hAnsi="Courier New" w:cs="Courier New"/>
        </w:rPr>
      </w:pPr>
      <w:r w:rsidRPr="006B37D1">
        <w:rPr>
          <w:rFonts w:ascii="Courier New" w:hAnsi="Courier New" w:cs="Courier New"/>
        </w:rPr>
        <w:t>\item opinion of $ u $ towards topi</w:t>
      </w:r>
      <w:r w:rsidRPr="006B37D1">
        <w:rPr>
          <w:rFonts w:ascii="Courier New" w:hAnsi="Courier New" w:cs="Courier New"/>
        </w:rPr>
        <w:t xml:space="preserve">c $k$ is </w:t>
      </w:r>
      <w:proofErr w:type="spellStart"/>
      <w:r w:rsidRPr="006B37D1">
        <w:rPr>
          <w:rFonts w:ascii="Courier New" w:hAnsi="Courier New" w:cs="Courier New"/>
        </w:rPr>
        <w:t>modeled</w:t>
      </w:r>
      <w:proofErr w:type="spellEnd"/>
      <w:r w:rsidRPr="006B37D1">
        <w:rPr>
          <w:rFonts w:ascii="Courier New" w:hAnsi="Courier New" w:cs="Courier New"/>
        </w:rPr>
        <w:t xml:space="preserve"> as a topic-dependent sentiment distribution over sentiment space $ S $, $O_{k}=\</w:t>
      </w:r>
      <w:proofErr w:type="spellStart"/>
      <w:r w:rsidRPr="006B37D1">
        <w:rPr>
          <w:rFonts w:ascii="Courier New" w:hAnsi="Courier New" w:cs="Courier New"/>
        </w:rPr>
        <w:t>lbrace</w:t>
      </w:r>
      <w:proofErr w:type="spellEnd"/>
      <w:r w:rsidRPr="006B37D1">
        <w:rPr>
          <w:rFonts w:ascii="Courier New" w:hAnsi="Courier New" w:cs="Courier New"/>
        </w:rPr>
        <w:t xml:space="preserve"> d_{</w:t>
      </w:r>
      <w:proofErr w:type="spellStart"/>
      <w:r w:rsidRPr="006B37D1">
        <w:rPr>
          <w:rFonts w:ascii="Courier New" w:hAnsi="Courier New" w:cs="Courier New"/>
        </w:rPr>
        <w:t>u,k,s</w:t>
      </w:r>
      <w:proofErr w:type="spellEnd"/>
      <w:r w:rsidRPr="006B37D1">
        <w:rPr>
          <w:rFonts w:ascii="Courier New" w:hAnsi="Courier New" w:cs="Courier New"/>
        </w:rPr>
        <w:t>}|s \in S \</w:t>
      </w:r>
      <w:proofErr w:type="spellStart"/>
      <w:r w:rsidRPr="006B37D1">
        <w:rPr>
          <w:rFonts w:ascii="Courier New" w:hAnsi="Courier New" w:cs="Courier New"/>
        </w:rPr>
        <w:t>rbrace</w:t>
      </w:r>
      <w:proofErr w:type="spellEnd"/>
      <w:r w:rsidRPr="006B37D1">
        <w:rPr>
          <w:rFonts w:ascii="Courier New" w:hAnsi="Courier New" w:cs="Courier New"/>
        </w:rPr>
        <w:t xml:space="preserve"> $, subject to $ \sum_{s=1}^{|S|} d_{</w:t>
      </w:r>
      <w:proofErr w:type="spellStart"/>
      <w:r w:rsidRPr="006B37D1">
        <w:rPr>
          <w:rFonts w:ascii="Courier New" w:hAnsi="Courier New" w:cs="Courier New"/>
        </w:rPr>
        <w:t>u,k,s</w:t>
      </w:r>
      <w:proofErr w:type="spellEnd"/>
      <w:r w:rsidRPr="006B37D1">
        <w:rPr>
          <w:rFonts w:ascii="Courier New" w:hAnsi="Courier New" w:cs="Courier New"/>
        </w:rPr>
        <w:t>}=1$.</w:t>
      </w:r>
    </w:p>
    <w:p w:rsidR="00000000" w:rsidRPr="006B37D1" w:rsidRDefault="00853708" w:rsidP="006B37D1">
      <w:pPr>
        <w:pStyle w:val="PlainText"/>
        <w:rPr>
          <w:rFonts w:ascii="Courier New" w:hAnsi="Courier New" w:cs="Courier New"/>
        </w:rPr>
      </w:pPr>
      <w:r w:rsidRPr="006B37D1">
        <w:rPr>
          <w:rFonts w:ascii="Courier New" w:hAnsi="Courier New" w:cs="Courier New"/>
        </w:rPr>
        <w:t>\end{itemize}</w:t>
      </w:r>
    </w:p>
    <w:p w:rsidR="00000000" w:rsidRPr="006B37D1" w:rsidRDefault="00853708" w:rsidP="006B37D1">
      <w:pPr>
        <w:pStyle w:val="PlainText"/>
        <w:rPr>
          <w:rFonts w:ascii="Courier New" w:hAnsi="Courier New" w:cs="Courier New"/>
        </w:rPr>
      </w:pPr>
      <w:r w:rsidRPr="006B37D1">
        <w:rPr>
          <w:rFonts w:ascii="Courier New" w:hAnsi="Courier New" w:cs="Courier New"/>
        </w:rPr>
        <w:lastRenderedPageBreak/>
        <w:t>\end{definition}</w:t>
      </w:r>
    </w:p>
    <w:p w:rsidR="00000000" w:rsidRPr="006B37D1" w:rsidRDefault="00853708" w:rsidP="006B37D1">
      <w:pPr>
        <w:pStyle w:val="PlainText"/>
        <w:rPr>
          <w:rFonts w:ascii="Courier New" w:hAnsi="Courier New" w:cs="Courier New"/>
        </w:rPr>
      </w:pPr>
      <w:r w:rsidRPr="006B37D1">
        <w:rPr>
          <w:rFonts w:ascii="Courier New" w:hAnsi="Courier New" w:cs="Courier New"/>
        </w:rPr>
        <w:t>Our model is more general than others in that we</w:t>
      </w:r>
      <w:r w:rsidRPr="006B37D1">
        <w:rPr>
          <w:rFonts w:ascii="Courier New" w:hAnsi="Courier New" w:cs="Courier New"/>
        </w:rPr>
        <w:t xml:space="preserve"> combine the topics of interest and topic-dependent opinions into a holistic framework, and more importantly, we define opinion as a probabilistic distribution in a scalable sentiment space. The sentiment space can cover all the sentiment modalities. For e</w:t>
      </w:r>
      <w:r w:rsidRPr="006B37D1">
        <w:rPr>
          <w:rFonts w:ascii="Courier New" w:hAnsi="Courier New" w:cs="Courier New"/>
        </w:rPr>
        <w:t xml:space="preserve">xample, it could be binary space standing for sentiment polarity, or sequential space for sentiment strength, or discrete space for emotions. </w:t>
      </w:r>
    </w:p>
    <w:p w:rsidR="00000000" w:rsidRPr="006B37D1" w:rsidRDefault="00853708" w:rsidP="006B37D1">
      <w:pPr>
        <w:pStyle w:val="PlainText"/>
        <w:rPr>
          <w:rFonts w:ascii="Courier New" w:hAnsi="Courier New" w:cs="Courier New"/>
        </w:rPr>
      </w:pPr>
      <w:r w:rsidRPr="006B37D1">
        <w:rPr>
          <w:rFonts w:ascii="Courier New" w:hAnsi="Courier New" w:cs="Courier New"/>
        </w:rPr>
        <w:t>Figure~\</w:t>
      </w:r>
      <w:proofErr w:type="gramStart"/>
      <w:r w:rsidRPr="006B37D1">
        <w:rPr>
          <w:rFonts w:ascii="Courier New" w:hAnsi="Courier New" w:cs="Courier New"/>
        </w:rPr>
        <w:t>ref{</w:t>
      </w:r>
      <w:proofErr w:type="gramEnd"/>
      <w:r w:rsidRPr="006B37D1">
        <w:rPr>
          <w:rFonts w:ascii="Courier New" w:hAnsi="Courier New" w:cs="Courier New"/>
        </w:rPr>
        <w:t>fig0} is a visualized subjectivity model example in a $ [0,100] $ topic space and a $ [0,8] $ sentime</w:t>
      </w:r>
      <w:r w:rsidRPr="006B37D1">
        <w:rPr>
          <w:rFonts w:ascii="Courier New" w:hAnsi="Courier New" w:cs="Courier New"/>
        </w:rPr>
        <w:t xml:space="preserve">nt space. </w:t>
      </w:r>
    </w:p>
    <w:p w:rsidR="00000000" w:rsidRPr="006B37D1" w:rsidRDefault="00853708" w:rsidP="006B37D1">
      <w:pPr>
        <w:pStyle w:val="PlainText"/>
        <w:rPr>
          <w:rFonts w:ascii="Courier New" w:hAnsi="Courier New" w:cs="Courier New"/>
        </w:rPr>
      </w:pPr>
      <w:r w:rsidRPr="006B37D1">
        <w:rPr>
          <w:rFonts w:ascii="Courier New" w:hAnsi="Courier New" w:cs="Courier New"/>
        </w:rPr>
        <w:t>\begin{figure}[t]</w:t>
      </w:r>
    </w:p>
    <w:p w:rsidR="00000000" w:rsidRPr="006B37D1" w:rsidRDefault="00853708" w:rsidP="006B37D1">
      <w:pPr>
        <w:pStyle w:val="PlainText"/>
        <w:rPr>
          <w:rFonts w:ascii="Courier New" w:hAnsi="Courier New" w:cs="Courier New"/>
        </w:rPr>
      </w:pPr>
      <w:r w:rsidRPr="006B37D1">
        <w:rPr>
          <w:rFonts w:ascii="Courier New" w:hAnsi="Courier New" w:cs="Courier New"/>
        </w:rPr>
        <w:t>%\</w:t>
      </w:r>
      <w:proofErr w:type="spellStart"/>
      <w:r w:rsidRPr="006B37D1">
        <w:rPr>
          <w:rFonts w:ascii="Courier New" w:hAnsi="Courier New" w:cs="Courier New"/>
        </w:rPr>
        <w:t>centering</w:t>
      </w:r>
      <w:proofErr w:type="spellEnd"/>
    </w:p>
    <w:p w:rsidR="00000000" w:rsidRPr="006B37D1" w:rsidRDefault="00853708" w:rsidP="006B37D1">
      <w:pPr>
        <w:pStyle w:val="PlainText"/>
        <w:rPr>
          <w:rFonts w:ascii="Courier New" w:hAnsi="Courier New" w:cs="Courier New"/>
        </w:rPr>
      </w:pPr>
      <w:r w:rsidRPr="006B37D1">
        <w:rPr>
          <w:rFonts w:ascii="Courier New" w:hAnsi="Courier New" w:cs="Courier New"/>
        </w:rPr>
        <w:t>\</w:t>
      </w:r>
      <w:proofErr w:type="spellStart"/>
      <w:r w:rsidRPr="006B37D1">
        <w:rPr>
          <w:rFonts w:ascii="Courier New" w:hAnsi="Courier New" w:cs="Courier New"/>
        </w:rPr>
        <w:t>includegraphics</w:t>
      </w:r>
      <w:proofErr w:type="spellEnd"/>
      <w:r w:rsidRPr="006B37D1">
        <w:rPr>
          <w:rFonts w:ascii="Courier New" w:hAnsi="Courier New" w:cs="Courier New"/>
        </w:rPr>
        <w:t>[width=3.3in</w:t>
      </w:r>
      <w:proofErr w:type="gramStart"/>
      <w:r w:rsidRPr="006B37D1">
        <w:rPr>
          <w:rFonts w:ascii="Courier New" w:hAnsi="Courier New" w:cs="Courier New"/>
        </w:rPr>
        <w:t>,height</w:t>
      </w:r>
      <w:proofErr w:type="gramEnd"/>
      <w:r w:rsidRPr="006B37D1">
        <w:rPr>
          <w:rFonts w:ascii="Courier New" w:hAnsi="Courier New" w:cs="Courier New"/>
        </w:rPr>
        <w:t>=1.2in]{fig1.pdf}</w:t>
      </w:r>
    </w:p>
    <w:p w:rsidR="00000000" w:rsidRPr="006B37D1" w:rsidRDefault="00853708" w:rsidP="006B37D1">
      <w:pPr>
        <w:pStyle w:val="PlainText"/>
        <w:rPr>
          <w:rFonts w:ascii="Courier New" w:hAnsi="Courier New" w:cs="Courier New"/>
        </w:rPr>
      </w:pPr>
      <w:proofErr w:type="gramStart"/>
      <w:r w:rsidRPr="006B37D1">
        <w:rPr>
          <w:rFonts w:ascii="Courier New" w:hAnsi="Courier New" w:cs="Courier New"/>
        </w:rPr>
        <w:t>\caption{Subjectivity model example.</w:t>
      </w:r>
      <w:proofErr w:type="gramEnd"/>
      <w:r w:rsidRPr="006B37D1">
        <w:rPr>
          <w:rFonts w:ascii="Courier New" w:hAnsi="Courier New" w:cs="Courier New"/>
        </w:rPr>
        <w:t xml:space="preserve"> The left </w:t>
      </w:r>
      <w:proofErr w:type="spellStart"/>
      <w:r w:rsidRPr="006B37D1">
        <w:rPr>
          <w:rFonts w:ascii="Courier New" w:hAnsi="Courier New" w:cs="Courier New"/>
        </w:rPr>
        <w:t>subgraph</w:t>
      </w:r>
      <w:proofErr w:type="spellEnd"/>
      <w:r w:rsidRPr="006B37D1">
        <w:rPr>
          <w:rFonts w:ascii="Courier New" w:hAnsi="Courier New" w:cs="Courier New"/>
        </w:rPr>
        <w:t xml:space="preserve"> denotes interests distribution on topic 2, 32 and 83: $ (  w_{u,2}=0.08,w_{u,32}=0.48, w_{u,83}=0.44)  $. T</w:t>
      </w:r>
      <w:r w:rsidRPr="006B37D1">
        <w:rPr>
          <w:rFonts w:ascii="Courier New" w:hAnsi="Courier New" w:cs="Courier New"/>
        </w:rPr>
        <w:t xml:space="preserve">he right </w:t>
      </w:r>
      <w:proofErr w:type="spellStart"/>
      <w:r w:rsidRPr="006B37D1">
        <w:rPr>
          <w:rFonts w:ascii="Courier New" w:hAnsi="Courier New" w:cs="Courier New"/>
        </w:rPr>
        <w:t>subgraph</w:t>
      </w:r>
      <w:proofErr w:type="spellEnd"/>
      <w:r w:rsidRPr="006B37D1">
        <w:rPr>
          <w:rFonts w:ascii="Courier New" w:hAnsi="Courier New" w:cs="Courier New"/>
        </w:rPr>
        <w:t xml:space="preserve"> denotes opinions towards topics: $ O_{2}=( d_{u,2,4} =0.5, d_{u,2,5} =0.5)$, $O_{32}=(d_{u,32,4}=1.0) $, $ O_{83}=( d_{u,83,4}=0.5, d_{u,83,5}=0.5 ) $.}</w:t>
      </w:r>
    </w:p>
    <w:p w:rsidR="00000000" w:rsidRPr="006B37D1" w:rsidRDefault="00853708" w:rsidP="006B37D1">
      <w:pPr>
        <w:pStyle w:val="PlainText"/>
        <w:rPr>
          <w:rFonts w:ascii="Courier New" w:hAnsi="Courier New" w:cs="Courier New"/>
        </w:rPr>
      </w:pPr>
      <w:r w:rsidRPr="006B37D1">
        <w:rPr>
          <w:rFonts w:ascii="Courier New" w:hAnsi="Courier New" w:cs="Courier New"/>
        </w:rPr>
        <w:t>\label{fig0}</w:t>
      </w:r>
    </w:p>
    <w:p w:rsidR="00000000" w:rsidRPr="006B37D1" w:rsidRDefault="00853708" w:rsidP="006B37D1">
      <w:pPr>
        <w:pStyle w:val="PlainText"/>
        <w:rPr>
          <w:rFonts w:ascii="Courier New" w:hAnsi="Courier New" w:cs="Courier New"/>
        </w:rPr>
      </w:pPr>
      <w:r w:rsidRPr="006B37D1">
        <w:rPr>
          <w:rFonts w:ascii="Courier New" w:hAnsi="Courier New" w:cs="Courier New"/>
        </w:rPr>
        <w:t>\end{figure}</w:t>
      </w:r>
    </w:p>
    <w:p w:rsidR="00000000" w:rsidRPr="006B37D1" w:rsidRDefault="00853708" w:rsidP="006B37D1">
      <w:pPr>
        <w:pStyle w:val="PlainText"/>
        <w:rPr>
          <w:rFonts w:ascii="Courier New" w:hAnsi="Courier New" w:cs="Courier New"/>
        </w:rPr>
      </w:pPr>
      <w:r w:rsidRPr="006B37D1">
        <w:rPr>
          <w:rFonts w:ascii="Courier New" w:hAnsi="Courier New" w:cs="Courier New"/>
        </w:rPr>
        <w:t xml:space="preserve"> </w:t>
      </w:r>
    </w:p>
    <w:p w:rsidR="00000000" w:rsidRPr="006B37D1" w:rsidRDefault="00853708" w:rsidP="006B37D1">
      <w:pPr>
        <w:pStyle w:val="PlainText"/>
        <w:rPr>
          <w:rFonts w:ascii="Courier New" w:hAnsi="Courier New" w:cs="Courier New"/>
        </w:rPr>
      </w:pPr>
      <w:r w:rsidRPr="006B37D1">
        <w:rPr>
          <w:rFonts w:ascii="Courier New" w:hAnsi="Courier New" w:cs="Courier New"/>
        </w:rPr>
        <w:t>\subsection{Establishment of Subjectivity Model}</w:t>
      </w:r>
    </w:p>
    <w:p w:rsidR="00000000" w:rsidRPr="006B37D1" w:rsidRDefault="00853708" w:rsidP="006B37D1">
      <w:pPr>
        <w:pStyle w:val="PlainText"/>
        <w:rPr>
          <w:rFonts w:ascii="Courier New" w:hAnsi="Courier New" w:cs="Courier New"/>
        </w:rPr>
      </w:pPr>
      <w:r w:rsidRPr="006B37D1">
        <w:rPr>
          <w:rFonts w:ascii="Courier New" w:hAnsi="Courier New" w:cs="Courier New"/>
        </w:rPr>
        <w:t>\label{e</w:t>
      </w:r>
      <w:r w:rsidRPr="006B37D1">
        <w:rPr>
          <w:rFonts w:ascii="Courier New" w:hAnsi="Courier New" w:cs="Courier New"/>
        </w:rPr>
        <w:t>stablishment}</w:t>
      </w:r>
    </w:p>
    <w:p w:rsidR="00000000" w:rsidRPr="006B37D1" w:rsidRDefault="00853708" w:rsidP="006B37D1">
      <w:pPr>
        <w:pStyle w:val="PlainText"/>
        <w:rPr>
          <w:rFonts w:ascii="Courier New" w:hAnsi="Courier New" w:cs="Courier New"/>
        </w:rPr>
      </w:pPr>
    </w:p>
    <w:p w:rsidR="00000000" w:rsidRPr="006B37D1" w:rsidRDefault="00853708" w:rsidP="006B37D1">
      <w:pPr>
        <w:pStyle w:val="PlainText"/>
        <w:rPr>
          <w:rFonts w:ascii="Courier New" w:hAnsi="Courier New" w:cs="Courier New"/>
        </w:rPr>
      </w:pPr>
      <w:r w:rsidRPr="006B37D1">
        <w:rPr>
          <w:rFonts w:ascii="Courier New" w:hAnsi="Courier New" w:cs="Courier New"/>
        </w:rPr>
        <w:t>In this section, we present our method to concrete subjectivity model by deriving topics and opinions from the UGC of all users $ M=\</w:t>
      </w:r>
      <w:proofErr w:type="spellStart"/>
      <w:r w:rsidRPr="006B37D1">
        <w:rPr>
          <w:rFonts w:ascii="Courier New" w:hAnsi="Courier New" w:cs="Courier New"/>
        </w:rPr>
        <w:t>lbrace</w:t>
      </w:r>
      <w:proofErr w:type="spellEnd"/>
      <w:r w:rsidRPr="006B37D1">
        <w:rPr>
          <w:rFonts w:ascii="Courier New" w:hAnsi="Courier New" w:cs="Courier New"/>
        </w:rPr>
        <w:t xml:space="preserve"> M</w:t>
      </w:r>
      <w:proofErr w:type="gramStart"/>
      <w:r w:rsidRPr="006B37D1">
        <w:rPr>
          <w:rFonts w:ascii="Courier New" w:hAnsi="Courier New" w:cs="Courier New"/>
        </w:rPr>
        <w:t>_{</w:t>
      </w:r>
      <w:proofErr w:type="gramEnd"/>
      <w:r w:rsidRPr="006B37D1">
        <w:rPr>
          <w:rFonts w:ascii="Courier New" w:hAnsi="Courier New" w:cs="Courier New"/>
        </w:rPr>
        <w:t>u}\</w:t>
      </w:r>
      <w:proofErr w:type="spellStart"/>
      <w:r w:rsidRPr="006B37D1">
        <w:rPr>
          <w:rFonts w:ascii="Courier New" w:hAnsi="Courier New" w:cs="Courier New"/>
        </w:rPr>
        <w:t>vert</w:t>
      </w:r>
      <w:proofErr w:type="spellEnd"/>
      <w:r w:rsidRPr="006B37D1">
        <w:rPr>
          <w:rFonts w:ascii="Courier New" w:hAnsi="Courier New" w:cs="Courier New"/>
        </w:rPr>
        <w:t xml:space="preserve"> u \in V\</w:t>
      </w:r>
      <w:proofErr w:type="spellStart"/>
      <w:r w:rsidRPr="006B37D1">
        <w:rPr>
          <w:rFonts w:ascii="Courier New" w:hAnsi="Courier New" w:cs="Courier New"/>
        </w:rPr>
        <w:t>rbrace</w:t>
      </w:r>
      <w:proofErr w:type="spellEnd"/>
      <w:r w:rsidRPr="006B37D1">
        <w:rPr>
          <w:rFonts w:ascii="Courier New" w:hAnsi="Courier New" w:cs="Courier New"/>
        </w:rPr>
        <w:t>$.</w:t>
      </w:r>
    </w:p>
    <w:p w:rsidR="00000000" w:rsidRPr="006B37D1" w:rsidRDefault="00853708" w:rsidP="006B37D1">
      <w:pPr>
        <w:pStyle w:val="PlainText"/>
        <w:rPr>
          <w:rFonts w:ascii="Courier New" w:hAnsi="Courier New" w:cs="Courier New"/>
        </w:rPr>
      </w:pPr>
    </w:p>
    <w:p w:rsidR="00000000" w:rsidRPr="006B37D1" w:rsidRDefault="00853708" w:rsidP="006B37D1">
      <w:pPr>
        <w:pStyle w:val="PlainText"/>
        <w:rPr>
          <w:rFonts w:ascii="Courier New" w:hAnsi="Courier New" w:cs="Courier New"/>
        </w:rPr>
      </w:pPr>
      <w:r w:rsidRPr="006B37D1">
        <w:rPr>
          <w:rFonts w:ascii="Courier New" w:hAnsi="Courier New" w:cs="Courier New"/>
        </w:rPr>
        <w:t>\</w:t>
      </w:r>
      <w:proofErr w:type="spellStart"/>
      <w:r w:rsidRPr="006B37D1">
        <w:rPr>
          <w:rFonts w:ascii="Courier New" w:hAnsi="Courier New" w:cs="Courier New"/>
        </w:rPr>
        <w:t>subsubsection</w:t>
      </w:r>
      <w:proofErr w:type="spellEnd"/>
      <w:r w:rsidRPr="006B37D1">
        <w:rPr>
          <w:rFonts w:ascii="Courier New" w:hAnsi="Courier New" w:cs="Courier New"/>
        </w:rPr>
        <w:t>{Topic Analysis}</w:t>
      </w:r>
    </w:p>
    <w:p w:rsidR="00000000" w:rsidRPr="006B37D1" w:rsidRDefault="00853708" w:rsidP="006B37D1">
      <w:pPr>
        <w:pStyle w:val="PlainText"/>
        <w:rPr>
          <w:rFonts w:ascii="Courier New" w:hAnsi="Courier New" w:cs="Courier New"/>
        </w:rPr>
      </w:pPr>
      <w:r w:rsidRPr="006B37D1">
        <w:rPr>
          <w:rFonts w:ascii="Courier New" w:hAnsi="Courier New" w:cs="Courier New"/>
        </w:rPr>
        <w:t>\label{topic}</w:t>
      </w:r>
    </w:p>
    <w:p w:rsidR="00000000" w:rsidRPr="006B37D1" w:rsidRDefault="00853708" w:rsidP="006B37D1">
      <w:pPr>
        <w:pStyle w:val="PlainText"/>
        <w:rPr>
          <w:rFonts w:ascii="Courier New" w:hAnsi="Courier New" w:cs="Courier New"/>
        </w:rPr>
      </w:pPr>
    </w:p>
    <w:p w:rsidR="00000000" w:rsidRPr="006B37D1" w:rsidRDefault="00853708" w:rsidP="006B37D1">
      <w:pPr>
        <w:pStyle w:val="PlainText"/>
        <w:rPr>
          <w:rFonts w:ascii="Courier New" w:hAnsi="Courier New" w:cs="Courier New"/>
        </w:rPr>
      </w:pPr>
      <w:r w:rsidRPr="006B37D1">
        <w:rPr>
          <w:rFonts w:ascii="Courier New" w:hAnsi="Courier New" w:cs="Courier New"/>
        </w:rPr>
        <w:t xml:space="preserve">We simply use the concept </w:t>
      </w:r>
      <w:r w:rsidRPr="006B37D1">
        <w:rPr>
          <w:rFonts w:ascii="Courier New" w:hAnsi="Courier New" w:cs="Courier New"/>
        </w:rPr>
        <w:t>of topics to broadly refer to the different kinds of content such as key words, entities, hashtag, etc. Previous studies have tried to identify topics from tweets by finding key words\cite{chen2010short}, extracting  entities\cite{abel2011analyzing} or lin</w:t>
      </w:r>
      <w:r w:rsidRPr="006B37D1">
        <w:rPr>
          <w:rFonts w:ascii="Courier New" w:hAnsi="Courier New" w:cs="Courier New"/>
        </w:rPr>
        <w:t>king tweets to external knowledge categories\cite{macskassy2011people}. However, works show that topic model is more effective in identifying topics from short and informal social media language\</w:t>
      </w:r>
      <w:proofErr w:type="gramStart"/>
      <w:r w:rsidRPr="006B37D1">
        <w:rPr>
          <w:rFonts w:ascii="Courier New" w:hAnsi="Courier New" w:cs="Courier New"/>
        </w:rPr>
        <w:t>cite{</w:t>
      </w:r>
      <w:proofErr w:type="gramEnd"/>
      <w:r w:rsidRPr="006B37D1">
        <w:rPr>
          <w:rFonts w:ascii="Courier New" w:hAnsi="Courier New" w:cs="Courier New"/>
        </w:rPr>
        <w:t>hong2010empirical}. In this paper, state-of-the-art Late</w:t>
      </w:r>
      <w:r w:rsidRPr="006B37D1">
        <w:rPr>
          <w:rFonts w:ascii="Courier New" w:hAnsi="Courier New" w:cs="Courier New"/>
        </w:rPr>
        <w:t xml:space="preserve">nt </w:t>
      </w:r>
      <w:proofErr w:type="spellStart"/>
      <w:r w:rsidRPr="006B37D1">
        <w:rPr>
          <w:rFonts w:ascii="Courier New" w:hAnsi="Courier New" w:cs="Courier New"/>
        </w:rPr>
        <w:t>Dirichlet</w:t>
      </w:r>
      <w:proofErr w:type="spellEnd"/>
      <w:r w:rsidRPr="006B37D1">
        <w:rPr>
          <w:rFonts w:ascii="Courier New" w:hAnsi="Courier New" w:cs="Courier New"/>
        </w:rPr>
        <w:t xml:space="preserve"> Allocation (LDA)\</w:t>
      </w:r>
      <w:proofErr w:type="gramStart"/>
      <w:r w:rsidRPr="006B37D1">
        <w:rPr>
          <w:rFonts w:ascii="Courier New" w:hAnsi="Courier New" w:cs="Courier New"/>
        </w:rPr>
        <w:t>cite{</w:t>
      </w:r>
      <w:proofErr w:type="gramEnd"/>
      <w:r w:rsidRPr="006B37D1">
        <w:rPr>
          <w:rFonts w:ascii="Courier New" w:hAnsi="Courier New" w:cs="Courier New"/>
        </w:rPr>
        <w:t xml:space="preserve">blei2003latent} is employed for unsupervised topic discovery and for topic assignment of future tweets. LDA can be used to find a set of $ K $ latent topics from a document corpus, and then to represent each document $ D </w:t>
      </w:r>
      <w:r w:rsidRPr="006B37D1">
        <w:rPr>
          <w:rFonts w:ascii="Courier New" w:hAnsi="Courier New" w:cs="Courier New"/>
        </w:rPr>
        <w:t>$ with a distribution $ \theta_{D} $ of the latent topics. For each word $ w</w:t>
      </w:r>
      <w:proofErr w:type="gramStart"/>
      <w:r w:rsidRPr="006B37D1">
        <w:rPr>
          <w:rFonts w:ascii="Courier New" w:hAnsi="Courier New" w:cs="Courier New"/>
        </w:rPr>
        <w:t>_{</w:t>
      </w:r>
      <w:proofErr w:type="spellStart"/>
      <w:proofErr w:type="gramEnd"/>
      <w:r w:rsidRPr="006B37D1">
        <w:rPr>
          <w:rFonts w:ascii="Courier New" w:hAnsi="Courier New" w:cs="Courier New"/>
        </w:rPr>
        <w:t>i</w:t>
      </w:r>
      <w:proofErr w:type="spellEnd"/>
      <w:r w:rsidRPr="006B37D1">
        <w:rPr>
          <w:rFonts w:ascii="Courier New" w:hAnsi="Courier New" w:cs="Courier New"/>
        </w:rPr>
        <w:t>} $ in $ D $, a topic $ z $ is first sampled from the document topic distribution $ \theta_{D} $, then $ w_{</w:t>
      </w:r>
      <w:proofErr w:type="spellStart"/>
      <w:r w:rsidRPr="006B37D1">
        <w:rPr>
          <w:rFonts w:ascii="Courier New" w:hAnsi="Courier New" w:cs="Courier New"/>
        </w:rPr>
        <w:t>i</w:t>
      </w:r>
      <w:proofErr w:type="spellEnd"/>
      <w:r w:rsidRPr="006B37D1">
        <w:rPr>
          <w:rFonts w:ascii="Courier New" w:hAnsi="Courier New" w:cs="Courier New"/>
        </w:rPr>
        <w:t xml:space="preserve">} $ is sampled according to word distribution $ \phi_{z} $ of topic </w:t>
      </w:r>
      <w:r w:rsidRPr="006B37D1">
        <w:rPr>
          <w:rFonts w:ascii="Courier New" w:hAnsi="Courier New" w:cs="Courier New"/>
        </w:rPr>
        <w:t xml:space="preserve">$ z $. </w:t>
      </w:r>
    </w:p>
    <w:p w:rsidR="00000000" w:rsidRPr="006B37D1" w:rsidRDefault="00853708" w:rsidP="006B37D1">
      <w:pPr>
        <w:pStyle w:val="PlainText"/>
        <w:rPr>
          <w:rFonts w:ascii="Courier New" w:hAnsi="Courier New" w:cs="Courier New"/>
        </w:rPr>
      </w:pPr>
    </w:p>
    <w:p w:rsidR="00000000" w:rsidRPr="006B37D1" w:rsidRDefault="00853708" w:rsidP="006B37D1">
      <w:pPr>
        <w:pStyle w:val="PlainText"/>
        <w:rPr>
          <w:rFonts w:ascii="Courier New" w:hAnsi="Courier New" w:cs="Courier New"/>
        </w:rPr>
      </w:pPr>
      <w:r w:rsidRPr="006B37D1">
        <w:rPr>
          <w:rFonts w:ascii="Courier New" w:hAnsi="Courier New" w:cs="Courier New"/>
        </w:rPr>
        <w:t>As the first step, we adopt the user-level LDA model to build a global Topic Model (TM), which regards all tweets of a user as one document of LDA\</w:t>
      </w:r>
      <w:proofErr w:type="gramStart"/>
      <w:r w:rsidRPr="006B37D1">
        <w:rPr>
          <w:rFonts w:ascii="Courier New" w:hAnsi="Courier New" w:cs="Courier New"/>
        </w:rPr>
        <w:t>cite{</w:t>
      </w:r>
      <w:proofErr w:type="gramEnd"/>
      <w:r w:rsidRPr="006B37D1">
        <w:rPr>
          <w:rFonts w:ascii="Courier New" w:hAnsi="Courier New" w:cs="Courier New"/>
        </w:rPr>
        <w:t xml:space="preserve">hong2010empirical}. The TM model will be used throughout our framework. </w:t>
      </w:r>
    </w:p>
    <w:p w:rsidR="00000000" w:rsidRPr="006B37D1" w:rsidRDefault="00853708" w:rsidP="006B37D1">
      <w:pPr>
        <w:pStyle w:val="PlainText"/>
        <w:rPr>
          <w:rFonts w:ascii="Courier New" w:hAnsi="Courier New" w:cs="Courier New"/>
        </w:rPr>
      </w:pPr>
      <w:r w:rsidRPr="006B37D1">
        <w:rPr>
          <w:rFonts w:ascii="Courier New" w:hAnsi="Courier New" w:cs="Courier New"/>
        </w:rPr>
        <w:t>Usually a tweet concen</w:t>
      </w:r>
      <w:r w:rsidRPr="006B37D1">
        <w:rPr>
          <w:rFonts w:ascii="Courier New" w:hAnsi="Courier New" w:cs="Courier New"/>
        </w:rPr>
        <w:t>trates a single topic within its short length, therefore we assign a tweet $ t $ to a topic that maximizes the probability of generating $ t $:</w:t>
      </w:r>
    </w:p>
    <w:p w:rsidR="00000000" w:rsidRPr="006B37D1" w:rsidRDefault="00853708" w:rsidP="006B37D1">
      <w:pPr>
        <w:pStyle w:val="PlainText"/>
        <w:rPr>
          <w:rFonts w:ascii="Courier New" w:hAnsi="Courier New" w:cs="Courier New"/>
        </w:rPr>
      </w:pPr>
      <w:r w:rsidRPr="006B37D1">
        <w:rPr>
          <w:rFonts w:ascii="Courier New" w:hAnsi="Courier New" w:cs="Courier New"/>
        </w:rPr>
        <w:t>\begin{equation}</w:t>
      </w:r>
    </w:p>
    <w:p w:rsidR="00000000" w:rsidRPr="006B37D1" w:rsidRDefault="00853708" w:rsidP="006B37D1">
      <w:pPr>
        <w:pStyle w:val="PlainText"/>
        <w:rPr>
          <w:rFonts w:ascii="Courier New" w:hAnsi="Courier New" w:cs="Courier New"/>
        </w:rPr>
      </w:pPr>
      <w:r w:rsidRPr="006B37D1">
        <w:rPr>
          <w:rFonts w:ascii="Courier New" w:hAnsi="Courier New" w:cs="Courier New"/>
        </w:rPr>
        <w:t>\label{</w:t>
      </w:r>
      <w:proofErr w:type="spellStart"/>
      <w:r w:rsidRPr="006B37D1">
        <w:rPr>
          <w:rFonts w:ascii="Courier New" w:hAnsi="Courier New" w:cs="Courier New"/>
        </w:rPr>
        <w:t>twtopic</w:t>
      </w:r>
      <w:proofErr w:type="spellEnd"/>
      <w:r w:rsidRPr="006B37D1">
        <w:rPr>
          <w:rFonts w:ascii="Courier New" w:hAnsi="Courier New" w:cs="Courier New"/>
        </w:rPr>
        <w:t>}</w:t>
      </w:r>
    </w:p>
    <w:p w:rsidR="00000000" w:rsidRPr="006B37D1" w:rsidRDefault="00853708" w:rsidP="006B37D1">
      <w:pPr>
        <w:pStyle w:val="PlainText"/>
        <w:rPr>
          <w:rFonts w:ascii="Courier New" w:hAnsi="Courier New" w:cs="Courier New"/>
        </w:rPr>
      </w:pPr>
      <w:r w:rsidRPr="006B37D1">
        <w:rPr>
          <w:rFonts w:ascii="Courier New" w:hAnsi="Courier New" w:cs="Courier New"/>
        </w:rPr>
        <w:t>z</w:t>
      </w:r>
      <w:proofErr w:type="gramStart"/>
      <w:r w:rsidRPr="006B37D1">
        <w:rPr>
          <w:rFonts w:ascii="Courier New" w:hAnsi="Courier New" w:cs="Courier New"/>
        </w:rPr>
        <w:t>_{</w:t>
      </w:r>
      <w:proofErr w:type="gramEnd"/>
      <w:r w:rsidRPr="006B37D1">
        <w:rPr>
          <w:rFonts w:ascii="Courier New" w:hAnsi="Courier New" w:cs="Courier New"/>
        </w:rPr>
        <w:t>t} = \</w:t>
      </w:r>
      <w:proofErr w:type="spellStart"/>
      <w:r w:rsidRPr="006B37D1">
        <w:rPr>
          <w:rFonts w:ascii="Courier New" w:hAnsi="Courier New" w:cs="Courier New"/>
        </w:rPr>
        <w:t>arg</w:t>
      </w:r>
      <w:proofErr w:type="spellEnd"/>
      <w:r w:rsidRPr="006B37D1">
        <w:rPr>
          <w:rFonts w:ascii="Courier New" w:hAnsi="Courier New" w:cs="Courier New"/>
        </w:rPr>
        <w:t xml:space="preserve"> \max_{k}\prod_{w \in t} P(w|\phi_{k})</w:t>
      </w:r>
    </w:p>
    <w:p w:rsidR="00000000" w:rsidRPr="006B37D1" w:rsidRDefault="00853708" w:rsidP="006B37D1">
      <w:pPr>
        <w:pStyle w:val="PlainText"/>
        <w:rPr>
          <w:rFonts w:ascii="Courier New" w:hAnsi="Courier New" w:cs="Courier New"/>
        </w:rPr>
      </w:pPr>
      <w:r w:rsidRPr="006B37D1">
        <w:rPr>
          <w:rFonts w:ascii="Courier New" w:hAnsi="Courier New" w:cs="Courier New"/>
        </w:rPr>
        <w:lastRenderedPageBreak/>
        <w:t>\end{equation}</w:t>
      </w:r>
    </w:p>
    <w:p w:rsidR="00000000" w:rsidRPr="006B37D1" w:rsidRDefault="00853708" w:rsidP="006B37D1">
      <w:pPr>
        <w:pStyle w:val="PlainText"/>
        <w:rPr>
          <w:rFonts w:ascii="Courier New" w:hAnsi="Courier New" w:cs="Courier New"/>
        </w:rPr>
      </w:pPr>
      <w:r w:rsidRPr="006B37D1">
        <w:rPr>
          <w:rFonts w:ascii="Courier New" w:hAnsi="Courier New" w:cs="Courier New"/>
        </w:rPr>
        <w:t xml:space="preserve">We can get </w:t>
      </w:r>
      <w:ins w:id="22" w:author="Wang, Ruili" w:date="2014-09-12T19:35:00Z">
        <w:r w:rsidR="00177363">
          <w:rPr>
            <w:rFonts w:ascii="Courier New" w:hAnsi="Courier New" w:cs="Courier New"/>
          </w:rPr>
          <w:t xml:space="preserve">a </w:t>
        </w:r>
      </w:ins>
      <w:del w:id="23" w:author="Wang, Ruili" w:date="2014-09-12T19:35:00Z">
        <w:r w:rsidRPr="006B37D1" w:rsidDel="00177363">
          <w:rPr>
            <w:rFonts w:ascii="Courier New" w:hAnsi="Courier New" w:cs="Courier New"/>
          </w:rPr>
          <w:delText>t</w:delText>
        </w:r>
        <w:r w:rsidRPr="006B37D1" w:rsidDel="00177363">
          <w:rPr>
            <w:rFonts w:ascii="Courier New" w:hAnsi="Courier New" w:cs="Courier New"/>
          </w:rPr>
          <w:delText>h</w:delText>
        </w:r>
        <w:r w:rsidRPr="006B37D1" w:rsidDel="00177363">
          <w:rPr>
            <w:rFonts w:ascii="Courier New" w:hAnsi="Courier New" w:cs="Courier New"/>
          </w:rPr>
          <w:delText>e</w:delText>
        </w:r>
      </w:del>
      <w:r w:rsidRPr="006B37D1">
        <w:rPr>
          <w:rFonts w:ascii="Courier New" w:hAnsi="Courier New" w:cs="Courier New"/>
        </w:rPr>
        <w:t xml:space="preserve"> weight distribution on each topic $ k $ of user $ u $ by normalizing all tweets that talk about topic $ k $: </w:t>
      </w:r>
    </w:p>
    <w:p w:rsidR="00000000" w:rsidRPr="006B37D1" w:rsidRDefault="00853708" w:rsidP="006B37D1">
      <w:pPr>
        <w:pStyle w:val="PlainText"/>
        <w:rPr>
          <w:rFonts w:ascii="Courier New" w:hAnsi="Courier New" w:cs="Courier New"/>
        </w:rPr>
      </w:pPr>
      <w:r w:rsidRPr="006B37D1">
        <w:rPr>
          <w:rFonts w:ascii="Courier New" w:hAnsi="Courier New" w:cs="Courier New"/>
        </w:rPr>
        <w:t>\begin{equation}</w:t>
      </w:r>
    </w:p>
    <w:p w:rsidR="00000000" w:rsidRPr="006B37D1" w:rsidRDefault="00853708" w:rsidP="006B37D1">
      <w:pPr>
        <w:pStyle w:val="PlainText"/>
        <w:rPr>
          <w:rFonts w:ascii="Courier New" w:hAnsi="Courier New" w:cs="Courier New"/>
        </w:rPr>
      </w:pPr>
      <w:r w:rsidRPr="006B37D1">
        <w:rPr>
          <w:rFonts w:ascii="Courier New" w:hAnsi="Courier New" w:cs="Courier New"/>
        </w:rPr>
        <w:t>w_{</w:t>
      </w:r>
      <w:proofErr w:type="spellStart"/>
      <w:r w:rsidRPr="006B37D1">
        <w:rPr>
          <w:rFonts w:ascii="Courier New" w:hAnsi="Courier New" w:cs="Courier New"/>
        </w:rPr>
        <w:t>u,k</w:t>
      </w:r>
      <w:proofErr w:type="spellEnd"/>
      <w:r w:rsidRPr="006B37D1">
        <w:rPr>
          <w:rFonts w:ascii="Courier New" w:hAnsi="Courier New" w:cs="Courier New"/>
        </w:rPr>
        <w:t>}=\</w:t>
      </w:r>
      <w:proofErr w:type="spellStart"/>
      <w:r w:rsidRPr="006B37D1">
        <w:rPr>
          <w:rFonts w:ascii="Courier New" w:hAnsi="Courier New" w:cs="Courier New"/>
        </w:rPr>
        <w:t>dfrac</w:t>
      </w:r>
      <w:proofErr w:type="spellEnd"/>
      <w:r w:rsidRPr="006B37D1">
        <w:rPr>
          <w:rFonts w:ascii="Courier New" w:hAnsi="Courier New" w:cs="Courier New"/>
        </w:rPr>
        <w:t>{|\{ t: t \in M_{u} \wedge z_{t}=k\}|}{|M_{u}|}</w:t>
      </w:r>
    </w:p>
    <w:p w:rsidR="00000000" w:rsidRPr="006B37D1" w:rsidRDefault="00853708" w:rsidP="006B37D1">
      <w:pPr>
        <w:pStyle w:val="PlainText"/>
        <w:rPr>
          <w:rFonts w:ascii="Courier New" w:hAnsi="Courier New" w:cs="Courier New"/>
        </w:rPr>
      </w:pPr>
      <w:r w:rsidRPr="006B37D1">
        <w:rPr>
          <w:rFonts w:ascii="Courier New" w:hAnsi="Courier New" w:cs="Courier New"/>
        </w:rPr>
        <w:t>\end{equation}</w:t>
      </w:r>
    </w:p>
    <w:p w:rsidR="00000000" w:rsidRPr="006B37D1" w:rsidRDefault="00853708" w:rsidP="006B37D1">
      <w:pPr>
        <w:pStyle w:val="PlainText"/>
        <w:rPr>
          <w:rFonts w:ascii="Courier New" w:hAnsi="Courier New" w:cs="Courier New"/>
        </w:rPr>
      </w:pPr>
    </w:p>
    <w:p w:rsidR="00000000" w:rsidRPr="006B37D1" w:rsidRDefault="00853708" w:rsidP="006B37D1">
      <w:pPr>
        <w:pStyle w:val="PlainText"/>
        <w:rPr>
          <w:rFonts w:ascii="Courier New" w:hAnsi="Courier New" w:cs="Courier New"/>
        </w:rPr>
      </w:pPr>
      <w:r w:rsidRPr="006B37D1">
        <w:rPr>
          <w:rFonts w:ascii="Courier New" w:hAnsi="Courier New" w:cs="Courier New"/>
        </w:rPr>
        <w:t>\</w:t>
      </w:r>
      <w:proofErr w:type="spellStart"/>
      <w:r w:rsidRPr="006B37D1">
        <w:rPr>
          <w:rFonts w:ascii="Courier New" w:hAnsi="Courier New" w:cs="Courier New"/>
        </w:rPr>
        <w:t>subsubsection</w:t>
      </w:r>
      <w:proofErr w:type="spellEnd"/>
      <w:r w:rsidRPr="006B37D1">
        <w:rPr>
          <w:rFonts w:ascii="Courier New" w:hAnsi="Courier New" w:cs="Courier New"/>
        </w:rPr>
        <w:t>{Opinion Analysis}</w:t>
      </w:r>
    </w:p>
    <w:p w:rsidR="00000000" w:rsidRPr="006B37D1" w:rsidRDefault="00853708" w:rsidP="006B37D1">
      <w:pPr>
        <w:pStyle w:val="PlainText"/>
        <w:rPr>
          <w:rFonts w:ascii="Courier New" w:hAnsi="Courier New" w:cs="Courier New"/>
        </w:rPr>
      </w:pPr>
      <w:r w:rsidRPr="006B37D1">
        <w:rPr>
          <w:rFonts w:ascii="Courier New" w:hAnsi="Courier New" w:cs="Courier New"/>
        </w:rPr>
        <w:t>\label{opinion}</w:t>
      </w:r>
    </w:p>
    <w:p w:rsidR="00000000" w:rsidRPr="006B37D1" w:rsidRDefault="00853708" w:rsidP="006B37D1">
      <w:pPr>
        <w:pStyle w:val="PlainText"/>
        <w:rPr>
          <w:rFonts w:ascii="Courier New" w:hAnsi="Courier New" w:cs="Courier New"/>
        </w:rPr>
      </w:pPr>
    </w:p>
    <w:p w:rsidR="00000000" w:rsidRPr="006B37D1" w:rsidRDefault="00853708" w:rsidP="006B37D1">
      <w:pPr>
        <w:pStyle w:val="PlainText"/>
        <w:rPr>
          <w:rFonts w:ascii="Courier New" w:hAnsi="Courier New" w:cs="Courier New"/>
        </w:rPr>
      </w:pPr>
      <w:r w:rsidRPr="006B37D1">
        <w:rPr>
          <w:rFonts w:ascii="Courier New" w:hAnsi="Courier New" w:cs="Courier New"/>
        </w:rPr>
        <w:t>In Figure~\</w:t>
      </w:r>
      <w:proofErr w:type="gramStart"/>
      <w:r w:rsidRPr="006B37D1">
        <w:rPr>
          <w:rFonts w:ascii="Courier New" w:hAnsi="Courier New" w:cs="Courier New"/>
        </w:rPr>
        <w:t>ref{</w:t>
      </w:r>
      <w:proofErr w:type="gramEnd"/>
      <w:r w:rsidRPr="006B37D1">
        <w:rPr>
          <w:rFonts w:ascii="Courier New" w:hAnsi="Courier New" w:cs="Courier New"/>
        </w:rPr>
        <w:t xml:space="preserve">fig00}, both Tony and Jane </w:t>
      </w:r>
      <w:del w:id="24" w:author="Wang, Ruili" w:date="2014-09-12T19:30:00Z">
        <w:r w:rsidRPr="006B37D1" w:rsidDel="00B75C24">
          <w:rPr>
            <w:rFonts w:ascii="Courier New" w:hAnsi="Courier New" w:cs="Courier New"/>
          </w:rPr>
          <w:delText xml:space="preserve">holded </w:delText>
        </w:r>
      </w:del>
      <w:ins w:id="25" w:author="Wang, Ruili" w:date="2014-09-12T19:30:00Z">
        <w:r w:rsidR="00B75C24">
          <w:rPr>
            <w:rFonts w:ascii="Courier New" w:hAnsi="Courier New" w:cs="Courier New"/>
          </w:rPr>
          <w:t xml:space="preserve">held </w:t>
        </w:r>
      </w:ins>
      <w:ins w:id="26" w:author="Wang, Ruili" w:date="2014-09-12T19:31:00Z">
        <w:r w:rsidR="00B75C24">
          <w:rPr>
            <w:rFonts w:ascii="Courier New" w:hAnsi="Courier New" w:cs="Courier New"/>
          </w:rPr>
          <w:t>an</w:t>
        </w:r>
      </w:ins>
      <w:ins w:id="27" w:author="Wang, Ruili" w:date="2014-09-12T19:30:00Z">
        <w:r w:rsidR="00B75C24" w:rsidRPr="006B37D1">
          <w:rPr>
            <w:rFonts w:ascii="Courier New" w:hAnsi="Courier New" w:cs="Courier New"/>
          </w:rPr>
          <w:t xml:space="preserve"> </w:t>
        </w:r>
      </w:ins>
      <w:r w:rsidRPr="006B37D1">
        <w:rPr>
          <w:rFonts w:ascii="Courier New" w:hAnsi="Courier New" w:cs="Courier New"/>
        </w:rPr>
        <w:t>overall positive opinion about the movie ``Frozen'', but maybe they liked the movie for different reasons. Jane mainly liked the romantic story of this movie but was a little disappointed about its animatio</w:t>
      </w:r>
      <w:r w:rsidRPr="006B37D1">
        <w:rPr>
          <w:rFonts w:ascii="Courier New" w:hAnsi="Courier New" w:cs="Courier New"/>
        </w:rPr>
        <w:t>n picture, while Tony liked this movie because he was mostly convinced by its animation technology although he disliked the prince and princess genre. If we represent their opinions with a simple binary polarity, without differentiating their opinions on d</w:t>
      </w:r>
      <w:r w:rsidRPr="006B37D1">
        <w:rPr>
          <w:rFonts w:ascii="Courier New" w:hAnsi="Courier New" w:cs="Courier New"/>
        </w:rPr>
        <w:t>ifferent aspects, the subjectivity model may not satisfy the information discovery needs of different users. Therefore, it is better to describe opinion for a topic as a probability distribution over the sentiment space. Furthermore, a more fine-grained se</w:t>
      </w:r>
      <w:r w:rsidRPr="006B37D1">
        <w:rPr>
          <w:rFonts w:ascii="Courier New" w:hAnsi="Courier New" w:cs="Courier New"/>
        </w:rPr>
        <w:t>ntiment space is preferred if we want to distinguish subjectivities of users more precisely.</w:t>
      </w:r>
    </w:p>
    <w:p w:rsidR="00000000" w:rsidRPr="006B37D1" w:rsidRDefault="00853708" w:rsidP="006B37D1">
      <w:pPr>
        <w:pStyle w:val="PlainText"/>
        <w:rPr>
          <w:rFonts w:ascii="Courier New" w:hAnsi="Courier New" w:cs="Courier New"/>
        </w:rPr>
      </w:pPr>
    </w:p>
    <w:p w:rsidR="00000000" w:rsidRPr="006B37D1" w:rsidRDefault="00853708" w:rsidP="006B37D1">
      <w:pPr>
        <w:pStyle w:val="PlainText"/>
        <w:rPr>
          <w:rFonts w:ascii="Courier New" w:hAnsi="Courier New" w:cs="Courier New"/>
        </w:rPr>
      </w:pPr>
      <w:r w:rsidRPr="006B37D1">
        <w:rPr>
          <w:rFonts w:ascii="Courier New" w:hAnsi="Courier New" w:cs="Courier New"/>
        </w:rPr>
        <w:t>Researches on sentiment analysis of social media have provided many effective state-of-the-art techniques and tools\</w:t>
      </w:r>
      <w:proofErr w:type="gramStart"/>
      <w:r w:rsidRPr="006B37D1">
        <w:rPr>
          <w:rFonts w:ascii="Courier New" w:hAnsi="Courier New" w:cs="Courier New"/>
        </w:rPr>
        <w:t>cite{</w:t>
      </w:r>
      <w:proofErr w:type="gramEnd"/>
      <w:r w:rsidRPr="006B37D1">
        <w:rPr>
          <w:rFonts w:ascii="Courier New" w:hAnsi="Courier New" w:cs="Courier New"/>
        </w:rPr>
        <w:t>thelwall2010sentiment,hu2013unsupervised}</w:t>
      </w:r>
      <w:r w:rsidRPr="006B37D1">
        <w:rPr>
          <w:rFonts w:ascii="Courier New" w:hAnsi="Courier New" w:cs="Courier New"/>
        </w:rPr>
        <w:t xml:space="preserve">, with which sentiment of a tweet $ t $ can be identified as $ </w:t>
      </w:r>
      <w:proofErr w:type="spellStart"/>
      <w:r w:rsidRPr="006B37D1">
        <w:rPr>
          <w:rFonts w:ascii="Courier New" w:hAnsi="Courier New" w:cs="Courier New"/>
        </w:rPr>
        <w:t>s_t</w:t>
      </w:r>
      <w:proofErr w:type="spellEnd"/>
      <w:r w:rsidRPr="006B37D1">
        <w:rPr>
          <w:rFonts w:ascii="Courier New" w:hAnsi="Courier New" w:cs="Courier New"/>
        </w:rPr>
        <w:t xml:space="preserve"> $. The opinion distribution $ </w:t>
      </w:r>
      <w:proofErr w:type="spellStart"/>
      <w:r w:rsidRPr="006B37D1">
        <w:rPr>
          <w:rFonts w:ascii="Courier New" w:hAnsi="Courier New" w:cs="Courier New"/>
        </w:rPr>
        <w:t>O_k</w:t>
      </w:r>
      <w:proofErr w:type="spellEnd"/>
      <w:r w:rsidRPr="006B37D1">
        <w:rPr>
          <w:rFonts w:ascii="Courier New" w:hAnsi="Courier New" w:cs="Courier New"/>
        </w:rPr>
        <w:t xml:space="preserve"> $ toward a topic $ k $ is:</w:t>
      </w:r>
    </w:p>
    <w:p w:rsidR="00000000" w:rsidRPr="006B37D1" w:rsidRDefault="00853708" w:rsidP="006B37D1">
      <w:pPr>
        <w:pStyle w:val="PlainText"/>
        <w:rPr>
          <w:rFonts w:ascii="Courier New" w:hAnsi="Courier New" w:cs="Courier New"/>
        </w:rPr>
      </w:pPr>
      <w:r w:rsidRPr="006B37D1">
        <w:rPr>
          <w:rFonts w:ascii="Courier New" w:hAnsi="Courier New" w:cs="Courier New"/>
        </w:rPr>
        <w:t>\begin{</w:t>
      </w:r>
      <w:proofErr w:type="spellStart"/>
      <w:r w:rsidRPr="006B37D1">
        <w:rPr>
          <w:rFonts w:ascii="Courier New" w:hAnsi="Courier New" w:cs="Courier New"/>
        </w:rPr>
        <w:t>eqnarray</w:t>
      </w:r>
      <w:proofErr w:type="spellEnd"/>
      <w:r w:rsidRPr="006B37D1">
        <w:rPr>
          <w:rFonts w:ascii="Courier New" w:hAnsi="Courier New" w:cs="Courier New"/>
        </w:rPr>
        <w:t>}</w:t>
      </w:r>
    </w:p>
    <w:p w:rsidR="00000000" w:rsidRPr="006B37D1" w:rsidRDefault="00853708" w:rsidP="006B37D1">
      <w:pPr>
        <w:pStyle w:val="PlainText"/>
        <w:rPr>
          <w:rFonts w:ascii="Courier New" w:hAnsi="Courier New" w:cs="Courier New"/>
        </w:rPr>
      </w:pPr>
      <w:proofErr w:type="spellStart"/>
      <w:r w:rsidRPr="006B37D1">
        <w:rPr>
          <w:rFonts w:ascii="Courier New" w:hAnsi="Courier New" w:cs="Courier New"/>
        </w:rPr>
        <w:t>O_k</w:t>
      </w:r>
      <w:proofErr w:type="spellEnd"/>
      <w:r w:rsidRPr="006B37D1">
        <w:rPr>
          <w:rFonts w:ascii="Courier New" w:hAnsi="Courier New" w:cs="Courier New"/>
        </w:rPr>
        <w:t xml:space="preserve"> &amp;= &amp; </w:t>
      </w:r>
      <w:proofErr w:type="gramStart"/>
      <w:r w:rsidRPr="006B37D1">
        <w:rPr>
          <w:rFonts w:ascii="Courier New" w:hAnsi="Courier New" w:cs="Courier New"/>
        </w:rPr>
        <w:t>\{</w:t>
      </w:r>
      <w:proofErr w:type="gramEnd"/>
      <w:r w:rsidRPr="006B37D1">
        <w:rPr>
          <w:rFonts w:ascii="Courier New" w:hAnsi="Courier New" w:cs="Courier New"/>
        </w:rPr>
        <w:t xml:space="preserve"> d_{</w:t>
      </w:r>
      <w:proofErr w:type="spellStart"/>
      <w:r w:rsidRPr="006B37D1">
        <w:rPr>
          <w:rFonts w:ascii="Courier New" w:hAnsi="Courier New" w:cs="Courier New"/>
        </w:rPr>
        <w:t>u,k,s</w:t>
      </w:r>
      <w:proofErr w:type="spellEnd"/>
      <w:r w:rsidRPr="006B37D1">
        <w:rPr>
          <w:rFonts w:ascii="Courier New" w:hAnsi="Courier New" w:cs="Courier New"/>
        </w:rPr>
        <w:t>}|s \in S \} \</w:t>
      </w:r>
      <w:proofErr w:type="spellStart"/>
      <w:r w:rsidRPr="006B37D1">
        <w:rPr>
          <w:rFonts w:ascii="Courier New" w:hAnsi="Courier New" w:cs="Courier New"/>
        </w:rPr>
        <w:t>nonumber</w:t>
      </w:r>
      <w:proofErr w:type="spellEnd"/>
      <w:r w:rsidRPr="006B37D1">
        <w:rPr>
          <w:rFonts w:ascii="Courier New" w:hAnsi="Courier New" w:cs="Courier New"/>
        </w:rPr>
        <w:t xml:space="preserve"> \\</w:t>
      </w:r>
    </w:p>
    <w:p w:rsidR="00000000" w:rsidRPr="006B37D1" w:rsidRDefault="00853708" w:rsidP="006B37D1">
      <w:pPr>
        <w:pStyle w:val="PlainText"/>
        <w:rPr>
          <w:rFonts w:ascii="Courier New" w:hAnsi="Courier New" w:cs="Courier New"/>
        </w:rPr>
      </w:pPr>
      <w:r w:rsidRPr="006B37D1">
        <w:rPr>
          <w:rFonts w:ascii="Courier New" w:hAnsi="Courier New" w:cs="Courier New"/>
        </w:rPr>
        <w:t xml:space="preserve">  &amp;=&amp; </w:t>
      </w:r>
      <w:proofErr w:type="gramStart"/>
      <w:r w:rsidRPr="006B37D1">
        <w:rPr>
          <w:rFonts w:ascii="Courier New" w:hAnsi="Courier New" w:cs="Courier New"/>
        </w:rPr>
        <w:t>\{</w:t>
      </w:r>
      <w:proofErr w:type="gramEnd"/>
      <w:r w:rsidRPr="006B37D1">
        <w:rPr>
          <w:rFonts w:ascii="Courier New" w:hAnsi="Courier New" w:cs="Courier New"/>
        </w:rPr>
        <w:t xml:space="preserve"> \</w:t>
      </w:r>
      <w:proofErr w:type="spellStart"/>
      <w:r w:rsidRPr="006B37D1">
        <w:rPr>
          <w:rFonts w:ascii="Courier New" w:hAnsi="Courier New" w:cs="Courier New"/>
        </w:rPr>
        <w:t>dfrac</w:t>
      </w:r>
      <w:proofErr w:type="spellEnd"/>
      <w:r w:rsidRPr="006B37D1">
        <w:rPr>
          <w:rFonts w:ascii="Courier New" w:hAnsi="Courier New" w:cs="Courier New"/>
        </w:rPr>
        <w:t>{|</w:t>
      </w:r>
      <w:proofErr w:type="spellStart"/>
      <w:r w:rsidRPr="006B37D1">
        <w:rPr>
          <w:rFonts w:ascii="Courier New" w:hAnsi="Courier New" w:cs="Courier New"/>
        </w:rPr>
        <w:t>t:t</w:t>
      </w:r>
      <w:proofErr w:type="spellEnd"/>
      <w:r w:rsidRPr="006B37D1">
        <w:rPr>
          <w:rFonts w:ascii="Courier New" w:hAnsi="Courier New" w:cs="Courier New"/>
        </w:rPr>
        <w:t xml:space="preserve"> \in </w:t>
      </w:r>
      <w:proofErr w:type="spellStart"/>
      <w:r w:rsidRPr="006B37D1">
        <w:rPr>
          <w:rFonts w:ascii="Courier New" w:hAnsi="Courier New" w:cs="Courier New"/>
        </w:rPr>
        <w:t>M_u</w:t>
      </w:r>
      <w:proofErr w:type="spellEnd"/>
      <w:r w:rsidRPr="006B37D1">
        <w:rPr>
          <w:rFonts w:ascii="Courier New" w:hAnsi="Courier New" w:cs="Courier New"/>
        </w:rPr>
        <w:t xml:space="preserve"> \wedge </w:t>
      </w:r>
      <w:proofErr w:type="spellStart"/>
      <w:r w:rsidRPr="006B37D1">
        <w:rPr>
          <w:rFonts w:ascii="Courier New" w:hAnsi="Courier New" w:cs="Courier New"/>
        </w:rPr>
        <w:t>z_t</w:t>
      </w:r>
      <w:proofErr w:type="spellEnd"/>
      <w:r w:rsidRPr="006B37D1">
        <w:rPr>
          <w:rFonts w:ascii="Courier New" w:hAnsi="Courier New" w:cs="Courier New"/>
        </w:rPr>
        <w:t xml:space="preserve">=k \wedge </w:t>
      </w:r>
      <w:proofErr w:type="spellStart"/>
      <w:r w:rsidRPr="006B37D1">
        <w:rPr>
          <w:rFonts w:ascii="Courier New" w:hAnsi="Courier New" w:cs="Courier New"/>
        </w:rPr>
        <w:t>s_t</w:t>
      </w:r>
      <w:proofErr w:type="spellEnd"/>
      <w:r w:rsidRPr="006B37D1">
        <w:rPr>
          <w:rFonts w:ascii="Courier New" w:hAnsi="Courier New" w:cs="Courier New"/>
        </w:rPr>
        <w:t>=s|}{|</w:t>
      </w:r>
      <w:proofErr w:type="spellStart"/>
      <w:r w:rsidRPr="006B37D1">
        <w:rPr>
          <w:rFonts w:ascii="Courier New" w:hAnsi="Courier New" w:cs="Courier New"/>
        </w:rPr>
        <w:t>M_u</w:t>
      </w:r>
      <w:proofErr w:type="spellEnd"/>
      <w:r w:rsidRPr="006B37D1">
        <w:rPr>
          <w:rFonts w:ascii="Courier New" w:hAnsi="Courier New" w:cs="Courier New"/>
        </w:rPr>
        <w:t>|}|s</w:t>
      </w:r>
      <w:r w:rsidRPr="006B37D1">
        <w:rPr>
          <w:rFonts w:ascii="Courier New" w:hAnsi="Courier New" w:cs="Courier New"/>
        </w:rPr>
        <w:t xml:space="preserve"> \in S\}</w:t>
      </w:r>
    </w:p>
    <w:p w:rsidR="00000000" w:rsidRPr="006B37D1" w:rsidRDefault="00853708" w:rsidP="006B37D1">
      <w:pPr>
        <w:pStyle w:val="PlainText"/>
        <w:rPr>
          <w:rFonts w:ascii="Courier New" w:hAnsi="Courier New" w:cs="Courier New"/>
        </w:rPr>
      </w:pPr>
      <w:r w:rsidRPr="006B37D1">
        <w:rPr>
          <w:rFonts w:ascii="Courier New" w:hAnsi="Courier New" w:cs="Courier New"/>
        </w:rPr>
        <w:t>\end{</w:t>
      </w:r>
      <w:proofErr w:type="spellStart"/>
      <w:r w:rsidRPr="006B37D1">
        <w:rPr>
          <w:rFonts w:ascii="Courier New" w:hAnsi="Courier New" w:cs="Courier New"/>
        </w:rPr>
        <w:t>eqnarray</w:t>
      </w:r>
      <w:proofErr w:type="spellEnd"/>
      <w:r w:rsidRPr="006B37D1">
        <w:rPr>
          <w:rFonts w:ascii="Courier New" w:hAnsi="Courier New" w:cs="Courier New"/>
        </w:rPr>
        <w:t>}</w:t>
      </w:r>
    </w:p>
    <w:p w:rsidR="00000000" w:rsidRPr="006B37D1" w:rsidRDefault="00853708" w:rsidP="006B37D1">
      <w:pPr>
        <w:pStyle w:val="PlainText"/>
        <w:rPr>
          <w:rFonts w:ascii="Courier New" w:hAnsi="Courier New" w:cs="Courier New"/>
        </w:rPr>
      </w:pPr>
    </w:p>
    <w:p w:rsidR="00000000" w:rsidRPr="006B37D1" w:rsidRDefault="00853708" w:rsidP="006B37D1">
      <w:pPr>
        <w:pStyle w:val="PlainText"/>
        <w:rPr>
          <w:rFonts w:ascii="Courier New" w:hAnsi="Courier New" w:cs="Courier New"/>
        </w:rPr>
      </w:pPr>
      <w:r w:rsidRPr="006B37D1">
        <w:rPr>
          <w:rFonts w:ascii="Courier New" w:hAnsi="Courier New" w:cs="Courier New"/>
        </w:rPr>
        <w:t>\subsection{Subjectivity Similarity}</w:t>
      </w:r>
    </w:p>
    <w:p w:rsidR="00000000" w:rsidRPr="006B37D1" w:rsidRDefault="00853708" w:rsidP="006B37D1">
      <w:pPr>
        <w:pStyle w:val="PlainText"/>
        <w:rPr>
          <w:rFonts w:ascii="Courier New" w:hAnsi="Courier New" w:cs="Courier New"/>
        </w:rPr>
      </w:pPr>
      <w:r w:rsidRPr="006B37D1">
        <w:rPr>
          <w:rFonts w:ascii="Courier New" w:hAnsi="Courier New" w:cs="Courier New"/>
        </w:rPr>
        <w:t>\label{similarity}</w:t>
      </w:r>
    </w:p>
    <w:p w:rsidR="00000000" w:rsidRPr="006B37D1" w:rsidRDefault="00853708" w:rsidP="006B37D1">
      <w:pPr>
        <w:pStyle w:val="PlainText"/>
        <w:rPr>
          <w:rFonts w:ascii="Courier New" w:hAnsi="Courier New" w:cs="Courier New"/>
        </w:rPr>
      </w:pPr>
    </w:p>
    <w:p w:rsidR="00000000" w:rsidRPr="006B37D1" w:rsidRDefault="00853708" w:rsidP="006B37D1">
      <w:pPr>
        <w:pStyle w:val="PlainText"/>
        <w:rPr>
          <w:rFonts w:ascii="Courier New" w:hAnsi="Courier New" w:cs="Courier New"/>
        </w:rPr>
      </w:pPr>
      <w:r w:rsidRPr="006B37D1">
        <w:rPr>
          <w:rFonts w:ascii="Courier New" w:hAnsi="Courier New" w:cs="Courier New"/>
        </w:rPr>
        <w:t xml:space="preserve">With the subjectivity model </w:t>
      </w:r>
      <w:del w:id="28" w:author="Wang, Ruili" w:date="2014-09-12T19:31:00Z">
        <w:r w:rsidRPr="006B37D1" w:rsidDel="00B75C24">
          <w:rPr>
            <w:rFonts w:ascii="Courier New" w:hAnsi="Courier New" w:cs="Courier New"/>
          </w:rPr>
          <w:delText>estabilshed</w:delText>
        </w:r>
      </w:del>
      <w:ins w:id="29" w:author="Wang, Ruili" w:date="2014-09-12T19:31:00Z">
        <w:r w:rsidR="00B75C24" w:rsidRPr="006B37D1">
          <w:rPr>
            <w:rFonts w:ascii="Courier New" w:hAnsi="Courier New" w:cs="Courier New"/>
          </w:rPr>
          <w:t>established</w:t>
        </w:r>
      </w:ins>
      <w:r w:rsidRPr="006B37D1">
        <w:rPr>
          <w:rFonts w:ascii="Courier New" w:hAnsi="Courier New" w:cs="Courier New"/>
        </w:rPr>
        <w:t xml:space="preserve">, a subjectivity similarity measurement needs to be calculated to </w:t>
      </w:r>
      <w:proofErr w:type="spellStart"/>
      <w:r w:rsidRPr="006B37D1">
        <w:rPr>
          <w:rFonts w:ascii="Courier New" w:hAnsi="Courier New" w:cs="Courier New"/>
        </w:rPr>
        <w:t>analyze</w:t>
      </w:r>
      <w:proofErr w:type="spellEnd"/>
      <w:r w:rsidRPr="006B37D1">
        <w:rPr>
          <w:rFonts w:ascii="Courier New" w:hAnsi="Courier New" w:cs="Courier New"/>
        </w:rPr>
        <w:t xml:space="preserve"> various subjective decision-making process</w:t>
      </w:r>
      <w:ins w:id="30" w:author="Wang, Ruili" w:date="2014-09-12T19:36:00Z">
        <w:r w:rsidR="00177363">
          <w:rPr>
            <w:rFonts w:ascii="Courier New" w:hAnsi="Courier New" w:cs="Courier New"/>
          </w:rPr>
          <w:t>es</w:t>
        </w:r>
      </w:ins>
      <w:r w:rsidRPr="006B37D1">
        <w:rPr>
          <w:rFonts w:ascii="Courier New" w:hAnsi="Courier New" w:cs="Courier New"/>
        </w:rPr>
        <w:t xml:space="preserve"> such as retweet. </w:t>
      </w:r>
    </w:p>
    <w:p w:rsidR="00000000" w:rsidRPr="006B37D1" w:rsidRDefault="00853708" w:rsidP="006B37D1">
      <w:pPr>
        <w:pStyle w:val="PlainText"/>
        <w:rPr>
          <w:rFonts w:ascii="Courier New" w:hAnsi="Courier New" w:cs="Courier New"/>
        </w:rPr>
      </w:pPr>
      <w:r w:rsidRPr="006B37D1">
        <w:rPr>
          <w:rFonts w:ascii="Courier New" w:hAnsi="Courier New" w:cs="Courier New"/>
        </w:rPr>
        <w:t xml:space="preserve">Firstly we should define the opinion similarity on a common topic. </w:t>
      </w:r>
    </w:p>
    <w:p w:rsidR="00000000" w:rsidRPr="006B37D1" w:rsidRDefault="00853708" w:rsidP="006B37D1">
      <w:pPr>
        <w:pStyle w:val="PlainText"/>
        <w:rPr>
          <w:rFonts w:ascii="Courier New" w:hAnsi="Courier New" w:cs="Courier New"/>
        </w:rPr>
      </w:pPr>
      <w:r w:rsidRPr="006B37D1">
        <w:rPr>
          <w:rFonts w:ascii="Courier New" w:hAnsi="Courier New" w:cs="Courier New"/>
        </w:rPr>
        <w:t xml:space="preserve"> </w:t>
      </w:r>
    </w:p>
    <w:p w:rsidR="00000000" w:rsidRPr="006B37D1" w:rsidRDefault="00853708" w:rsidP="006B37D1">
      <w:pPr>
        <w:pStyle w:val="PlainText"/>
        <w:rPr>
          <w:rFonts w:ascii="Courier New" w:hAnsi="Courier New" w:cs="Courier New"/>
        </w:rPr>
      </w:pPr>
      <w:r w:rsidRPr="006B37D1">
        <w:rPr>
          <w:rFonts w:ascii="Courier New" w:hAnsi="Courier New" w:cs="Courier New"/>
        </w:rPr>
        <w:t>\</w:t>
      </w:r>
      <w:proofErr w:type="spellStart"/>
      <w:r w:rsidRPr="006B37D1">
        <w:rPr>
          <w:rFonts w:ascii="Courier New" w:hAnsi="Courier New" w:cs="Courier New"/>
        </w:rPr>
        <w:t>subsubsection</w:t>
      </w:r>
      <w:proofErr w:type="spellEnd"/>
      <w:r w:rsidRPr="006B37D1">
        <w:rPr>
          <w:rFonts w:ascii="Courier New" w:hAnsi="Courier New" w:cs="Courier New"/>
        </w:rPr>
        <w:t>{Opinion Similarity}</w:t>
      </w:r>
    </w:p>
    <w:p w:rsidR="00000000" w:rsidRPr="006B37D1" w:rsidRDefault="00853708" w:rsidP="006B37D1">
      <w:pPr>
        <w:pStyle w:val="PlainText"/>
        <w:rPr>
          <w:rFonts w:ascii="Courier New" w:hAnsi="Courier New" w:cs="Courier New"/>
        </w:rPr>
      </w:pPr>
      <w:r w:rsidRPr="006B37D1">
        <w:rPr>
          <w:rFonts w:ascii="Courier New" w:hAnsi="Courier New" w:cs="Courier New"/>
        </w:rPr>
        <w:t>\label{</w:t>
      </w:r>
      <w:proofErr w:type="spellStart"/>
      <w:r w:rsidRPr="006B37D1">
        <w:rPr>
          <w:rFonts w:ascii="Courier New" w:hAnsi="Courier New" w:cs="Courier New"/>
        </w:rPr>
        <w:t>opsim</w:t>
      </w:r>
      <w:proofErr w:type="spellEnd"/>
      <w:r w:rsidRPr="006B37D1">
        <w:rPr>
          <w:rFonts w:ascii="Courier New" w:hAnsi="Courier New" w:cs="Courier New"/>
        </w:rPr>
        <w:t>}</w:t>
      </w:r>
    </w:p>
    <w:p w:rsidR="00000000" w:rsidRPr="006B37D1" w:rsidRDefault="00853708" w:rsidP="006B37D1">
      <w:pPr>
        <w:pStyle w:val="PlainText"/>
        <w:rPr>
          <w:rFonts w:ascii="Courier New" w:hAnsi="Courier New" w:cs="Courier New"/>
        </w:rPr>
      </w:pPr>
    </w:p>
    <w:p w:rsidR="00000000" w:rsidRPr="006B37D1" w:rsidRDefault="00853708" w:rsidP="006B37D1">
      <w:pPr>
        <w:pStyle w:val="PlainText"/>
        <w:rPr>
          <w:rFonts w:ascii="Courier New" w:hAnsi="Courier New" w:cs="Courier New"/>
        </w:rPr>
      </w:pPr>
      <w:r w:rsidRPr="006B37D1">
        <w:rPr>
          <w:rFonts w:ascii="Courier New" w:hAnsi="Courier New" w:cs="Courier New"/>
        </w:rPr>
        <w:t xml:space="preserve">Opinion in the subjectivity model is </w:t>
      </w:r>
      <w:proofErr w:type="gramStart"/>
      <w:r w:rsidRPr="006B37D1">
        <w:rPr>
          <w:rFonts w:ascii="Courier New" w:hAnsi="Courier New" w:cs="Courier New"/>
        </w:rPr>
        <w:t>treated  as</w:t>
      </w:r>
      <w:proofErr w:type="gramEnd"/>
      <w:r w:rsidRPr="006B37D1">
        <w:rPr>
          <w:rFonts w:ascii="Courier New" w:hAnsi="Courier New" w:cs="Courier New"/>
        </w:rPr>
        <w:t xml:space="preserve"> a distribution over sentiment space with each dimension of the distribution representin</w:t>
      </w:r>
      <w:r w:rsidRPr="006B37D1">
        <w:rPr>
          <w:rFonts w:ascii="Courier New" w:hAnsi="Courier New" w:cs="Courier New"/>
        </w:rPr>
        <w:t xml:space="preserve">g the proportion of the corresponding sentiment value. </w:t>
      </w:r>
    </w:p>
    <w:p w:rsidR="00000000" w:rsidRPr="006B37D1" w:rsidRDefault="00853708" w:rsidP="006B37D1">
      <w:pPr>
        <w:pStyle w:val="PlainText"/>
        <w:rPr>
          <w:rFonts w:ascii="Courier New" w:hAnsi="Courier New" w:cs="Courier New"/>
        </w:rPr>
      </w:pPr>
      <w:r w:rsidRPr="006B37D1">
        <w:rPr>
          <w:rFonts w:ascii="Courier New" w:hAnsi="Courier New" w:cs="Courier New"/>
        </w:rPr>
        <w:t xml:space="preserve">In fact, values of the sentiment space are not independent. </w:t>
      </w:r>
    </w:p>
    <w:p w:rsidR="00000000" w:rsidRPr="006B37D1" w:rsidRDefault="00853708" w:rsidP="006B37D1">
      <w:pPr>
        <w:pStyle w:val="PlainText"/>
        <w:rPr>
          <w:rFonts w:ascii="Courier New" w:hAnsi="Courier New" w:cs="Courier New"/>
        </w:rPr>
      </w:pPr>
      <w:r w:rsidRPr="006B37D1">
        <w:rPr>
          <w:rFonts w:ascii="Courier New" w:hAnsi="Courier New" w:cs="Courier New"/>
        </w:rPr>
        <w:t xml:space="preserve">They are sequential in magnitude and quantized to measure the strength of sentiment. Therefore, normal </w:t>
      </w:r>
      <w:del w:id="31" w:author="Wang, Ruili" w:date="2014-09-12T19:31:00Z">
        <w:r w:rsidRPr="006B37D1" w:rsidDel="00B75C24">
          <w:rPr>
            <w:rFonts w:ascii="Courier New" w:hAnsi="Courier New" w:cs="Courier New"/>
          </w:rPr>
          <w:delText>distrbution</w:delText>
        </w:r>
      </w:del>
      <w:ins w:id="32" w:author="Wang, Ruili" w:date="2014-09-12T19:31:00Z">
        <w:r w:rsidR="00B75C24" w:rsidRPr="006B37D1">
          <w:rPr>
            <w:rFonts w:ascii="Courier New" w:hAnsi="Courier New" w:cs="Courier New"/>
          </w:rPr>
          <w:t>distribution</w:t>
        </w:r>
      </w:ins>
      <w:r w:rsidRPr="006B37D1">
        <w:rPr>
          <w:rFonts w:ascii="Courier New" w:hAnsi="Courier New" w:cs="Courier New"/>
        </w:rPr>
        <w:t xml:space="preserve"> similarity measurements </w:t>
      </w:r>
      <w:r w:rsidRPr="006B37D1">
        <w:rPr>
          <w:rFonts w:ascii="Courier New" w:hAnsi="Courier New" w:cs="Courier New"/>
        </w:rPr>
        <w:t xml:space="preserve">such as KL-divergence and </w:t>
      </w:r>
      <w:proofErr w:type="spellStart"/>
      <w:r w:rsidRPr="006B37D1">
        <w:rPr>
          <w:rFonts w:ascii="Courier New" w:hAnsi="Courier New" w:cs="Courier New"/>
        </w:rPr>
        <w:t>consine</w:t>
      </w:r>
      <w:proofErr w:type="spellEnd"/>
      <w:r w:rsidRPr="006B37D1">
        <w:rPr>
          <w:rFonts w:ascii="Courier New" w:hAnsi="Courier New" w:cs="Courier New"/>
        </w:rPr>
        <w:t xml:space="preserve"> similarity are not suitable for such kind of opinion distribution. As illustrated in Table~\ref{tab1}, in a $ [0,8 ] $ integer sentiment space, opinion $ O_{k}^{1} $ is most negative (100\% of value 0), opinion $ O_{k}^{2}</w:t>
      </w:r>
      <w:r w:rsidRPr="006B37D1">
        <w:rPr>
          <w:rFonts w:ascii="Courier New" w:hAnsi="Courier New" w:cs="Courier New"/>
        </w:rPr>
        <w:t xml:space="preserve"> $ (100\% of value 6) is positive, and $ O_{k}^{3} $ (100\% of value 8) is most positive.</w:t>
      </w:r>
    </w:p>
    <w:p w:rsidR="00000000" w:rsidRPr="006B37D1" w:rsidRDefault="00853708" w:rsidP="006B37D1">
      <w:pPr>
        <w:pStyle w:val="PlainText"/>
        <w:rPr>
          <w:rFonts w:ascii="Courier New" w:hAnsi="Courier New" w:cs="Courier New"/>
        </w:rPr>
      </w:pPr>
      <w:r w:rsidRPr="006B37D1">
        <w:rPr>
          <w:rFonts w:ascii="Courier New" w:hAnsi="Courier New" w:cs="Courier New"/>
        </w:rPr>
        <w:lastRenderedPageBreak/>
        <w:t>If the cosine similarity measurement is adopted to calculate opinion similarity, all similarities among them are 0.</w:t>
      </w:r>
    </w:p>
    <w:p w:rsidR="00000000" w:rsidRPr="006B37D1" w:rsidRDefault="00853708" w:rsidP="006B37D1">
      <w:pPr>
        <w:pStyle w:val="PlainText"/>
        <w:rPr>
          <w:rFonts w:ascii="Courier New" w:hAnsi="Courier New" w:cs="Courier New"/>
        </w:rPr>
      </w:pPr>
      <w:r w:rsidRPr="006B37D1">
        <w:rPr>
          <w:rFonts w:ascii="Courier New" w:hAnsi="Courier New" w:cs="Courier New"/>
        </w:rPr>
        <w:t>In fact $ O_{k}^{2} $ is more similar with $ O_{k}</w:t>
      </w:r>
      <w:r w:rsidRPr="006B37D1">
        <w:rPr>
          <w:rFonts w:ascii="Courier New" w:hAnsi="Courier New" w:cs="Courier New"/>
        </w:rPr>
        <w:t xml:space="preserve">^{3} $ than $O_{k}^{1} $ because they both hold positive opinion and their sentiment strength distance is much less than with $ O_{k}^{1} $.  </w:t>
      </w:r>
    </w:p>
    <w:p w:rsidR="00000000" w:rsidRPr="006B37D1" w:rsidRDefault="00853708" w:rsidP="006B37D1">
      <w:pPr>
        <w:pStyle w:val="PlainText"/>
        <w:rPr>
          <w:rFonts w:ascii="Courier New" w:hAnsi="Courier New" w:cs="Courier New"/>
        </w:rPr>
      </w:pPr>
      <w:r w:rsidRPr="006B37D1">
        <w:rPr>
          <w:rFonts w:ascii="Courier New" w:hAnsi="Courier New" w:cs="Courier New"/>
        </w:rPr>
        <w:t>Therefore, opinion similarity can't be calculated simply as the normal probabilistic distributions, or just as th</w:t>
      </w:r>
      <w:r w:rsidRPr="006B37D1">
        <w:rPr>
          <w:rFonts w:ascii="Courier New" w:hAnsi="Courier New" w:cs="Courier New"/>
        </w:rPr>
        <w:t xml:space="preserve">e sentiment strength distance. </w:t>
      </w:r>
    </w:p>
    <w:p w:rsidR="00000000" w:rsidRPr="006B37D1" w:rsidRDefault="00853708" w:rsidP="006B37D1">
      <w:pPr>
        <w:pStyle w:val="PlainText"/>
        <w:rPr>
          <w:rFonts w:ascii="Courier New" w:hAnsi="Courier New" w:cs="Courier New"/>
        </w:rPr>
      </w:pPr>
      <w:r w:rsidRPr="006B37D1">
        <w:rPr>
          <w:rFonts w:ascii="Courier New" w:hAnsi="Courier New" w:cs="Courier New"/>
        </w:rPr>
        <w:t>To accurately catch opinion similarity, we propose a novel method by combining both sentiment distance and distribution similarity.</w:t>
      </w:r>
    </w:p>
    <w:p w:rsidR="00000000" w:rsidRPr="006B37D1" w:rsidRDefault="00853708" w:rsidP="006B37D1">
      <w:pPr>
        <w:pStyle w:val="PlainText"/>
        <w:rPr>
          <w:rFonts w:ascii="Courier New" w:hAnsi="Courier New" w:cs="Courier New"/>
        </w:rPr>
      </w:pPr>
      <w:r w:rsidRPr="006B37D1">
        <w:rPr>
          <w:rFonts w:ascii="Courier New" w:hAnsi="Courier New" w:cs="Courier New"/>
        </w:rPr>
        <w:t>The opinion similarity between two opinions $O</w:t>
      </w:r>
      <w:proofErr w:type="gramStart"/>
      <w:r w:rsidRPr="006B37D1">
        <w:rPr>
          <w:rFonts w:ascii="Courier New" w:hAnsi="Courier New" w:cs="Courier New"/>
        </w:rPr>
        <w:t>_{</w:t>
      </w:r>
      <w:proofErr w:type="gramEnd"/>
      <w:r w:rsidRPr="006B37D1">
        <w:rPr>
          <w:rFonts w:ascii="Courier New" w:hAnsi="Courier New" w:cs="Courier New"/>
        </w:rPr>
        <w:t>k}^{1},O_{k}^{2} $on the same topic $ k $ ca</w:t>
      </w:r>
      <w:r w:rsidRPr="006B37D1">
        <w:rPr>
          <w:rFonts w:ascii="Courier New" w:hAnsi="Courier New" w:cs="Courier New"/>
        </w:rPr>
        <w:t xml:space="preserve">n be calculated as: </w:t>
      </w:r>
    </w:p>
    <w:p w:rsidR="00000000" w:rsidRPr="006B37D1" w:rsidRDefault="00853708" w:rsidP="006B37D1">
      <w:pPr>
        <w:pStyle w:val="PlainText"/>
        <w:rPr>
          <w:rFonts w:ascii="Courier New" w:hAnsi="Courier New" w:cs="Courier New"/>
        </w:rPr>
      </w:pPr>
      <w:r w:rsidRPr="006B37D1">
        <w:rPr>
          <w:rFonts w:ascii="Courier New" w:hAnsi="Courier New" w:cs="Courier New"/>
        </w:rPr>
        <w:t>\begin{equation}</w:t>
      </w:r>
    </w:p>
    <w:p w:rsidR="00000000" w:rsidRPr="006B37D1" w:rsidRDefault="00853708" w:rsidP="006B37D1">
      <w:pPr>
        <w:pStyle w:val="PlainText"/>
        <w:rPr>
          <w:rFonts w:ascii="Courier New" w:hAnsi="Courier New" w:cs="Courier New"/>
        </w:rPr>
      </w:pPr>
      <w:r w:rsidRPr="006B37D1">
        <w:rPr>
          <w:rFonts w:ascii="Courier New" w:hAnsi="Courier New" w:cs="Courier New"/>
        </w:rPr>
        <w:t>\label{</w:t>
      </w:r>
      <w:proofErr w:type="spellStart"/>
      <w:r w:rsidRPr="006B37D1">
        <w:rPr>
          <w:rFonts w:ascii="Courier New" w:hAnsi="Courier New" w:cs="Courier New"/>
        </w:rPr>
        <w:t>opinionsim</w:t>
      </w:r>
      <w:proofErr w:type="spellEnd"/>
      <w:r w:rsidRPr="006B37D1">
        <w:rPr>
          <w:rFonts w:ascii="Courier New" w:hAnsi="Courier New" w:cs="Courier New"/>
        </w:rPr>
        <w:t>}</w:t>
      </w:r>
    </w:p>
    <w:p w:rsidR="00000000" w:rsidRPr="006B37D1" w:rsidRDefault="00853708" w:rsidP="006B37D1">
      <w:pPr>
        <w:pStyle w:val="PlainText"/>
        <w:rPr>
          <w:rFonts w:ascii="Courier New" w:hAnsi="Courier New" w:cs="Courier New"/>
        </w:rPr>
      </w:pPr>
      <w:r w:rsidRPr="006B37D1">
        <w:rPr>
          <w:rFonts w:ascii="Courier New" w:hAnsi="Courier New" w:cs="Courier New"/>
        </w:rPr>
        <w:t>Sim(O_{k}^{u},O_{k}^{v})=\dfrac{|S|-|\sum_{i=0}^{|S|}d_{i}^{u}v_{i}-\sum_{i=0}^{|S|}d_{i}^{v}v_{i}|}{|S|}</w:t>
      </w:r>
    </w:p>
    <w:p w:rsidR="00000000" w:rsidRPr="006B37D1" w:rsidRDefault="00853708" w:rsidP="006B37D1">
      <w:pPr>
        <w:pStyle w:val="PlainText"/>
        <w:rPr>
          <w:rFonts w:ascii="Courier New" w:hAnsi="Courier New" w:cs="Courier New"/>
        </w:rPr>
      </w:pPr>
      <w:r w:rsidRPr="006B37D1">
        <w:rPr>
          <w:rFonts w:ascii="Courier New" w:hAnsi="Courier New" w:cs="Courier New"/>
        </w:rPr>
        <w:t>\end{equation}</w:t>
      </w:r>
    </w:p>
    <w:p w:rsidR="00000000" w:rsidRPr="006B37D1" w:rsidRDefault="00853708" w:rsidP="006B37D1">
      <w:pPr>
        <w:pStyle w:val="PlainText"/>
        <w:rPr>
          <w:rFonts w:ascii="Courier New" w:hAnsi="Courier New" w:cs="Courier New"/>
        </w:rPr>
      </w:pPr>
      <w:proofErr w:type="gramStart"/>
      <w:r w:rsidRPr="006B37D1">
        <w:rPr>
          <w:rFonts w:ascii="Courier New" w:hAnsi="Courier New" w:cs="Courier New"/>
        </w:rPr>
        <w:t>where</w:t>
      </w:r>
      <w:proofErr w:type="gramEnd"/>
      <w:r w:rsidRPr="006B37D1">
        <w:rPr>
          <w:rFonts w:ascii="Courier New" w:hAnsi="Courier New" w:cs="Courier New"/>
        </w:rPr>
        <w:t xml:space="preserve"> $ d_{</w:t>
      </w:r>
      <w:proofErr w:type="spellStart"/>
      <w:r w:rsidRPr="006B37D1">
        <w:rPr>
          <w:rFonts w:ascii="Courier New" w:hAnsi="Courier New" w:cs="Courier New"/>
        </w:rPr>
        <w:t>i</w:t>
      </w:r>
      <w:proofErr w:type="spellEnd"/>
      <w:r w:rsidRPr="006B37D1">
        <w:rPr>
          <w:rFonts w:ascii="Courier New" w:hAnsi="Courier New" w:cs="Courier New"/>
        </w:rPr>
        <w:t xml:space="preserve">} $ denotes the $ </w:t>
      </w:r>
      <w:proofErr w:type="spellStart"/>
      <w:r w:rsidRPr="006B37D1">
        <w:rPr>
          <w:rFonts w:ascii="Courier New" w:hAnsi="Courier New" w:cs="Courier New"/>
        </w:rPr>
        <w:t>i</w:t>
      </w:r>
      <w:proofErr w:type="spellEnd"/>
      <w:r w:rsidRPr="006B37D1">
        <w:rPr>
          <w:rFonts w:ascii="Courier New" w:hAnsi="Courier New" w:cs="Courier New"/>
        </w:rPr>
        <w:t>^{</w:t>
      </w:r>
      <w:proofErr w:type="spellStart"/>
      <w:r w:rsidRPr="006B37D1">
        <w:rPr>
          <w:rFonts w:ascii="Courier New" w:hAnsi="Courier New" w:cs="Courier New"/>
        </w:rPr>
        <w:t>th</w:t>
      </w:r>
      <w:proofErr w:type="spellEnd"/>
      <w:r w:rsidRPr="006B37D1">
        <w:rPr>
          <w:rFonts w:ascii="Courier New" w:hAnsi="Courier New" w:cs="Courier New"/>
        </w:rPr>
        <w:t xml:space="preserve">} $ dimension of opinion distribution, and </w:t>
      </w:r>
      <w:r w:rsidRPr="006B37D1">
        <w:rPr>
          <w:rFonts w:ascii="Courier New" w:hAnsi="Courier New" w:cs="Courier New"/>
        </w:rPr>
        <w:t>$ v_{</w:t>
      </w:r>
      <w:proofErr w:type="spellStart"/>
      <w:r w:rsidRPr="006B37D1">
        <w:rPr>
          <w:rFonts w:ascii="Courier New" w:hAnsi="Courier New" w:cs="Courier New"/>
        </w:rPr>
        <w:t>i</w:t>
      </w:r>
      <w:proofErr w:type="spellEnd"/>
      <w:r w:rsidRPr="006B37D1">
        <w:rPr>
          <w:rFonts w:ascii="Courier New" w:hAnsi="Courier New" w:cs="Courier New"/>
        </w:rPr>
        <w:t xml:space="preserve">} $ denotes corresponding sentiment strength value. </w:t>
      </w:r>
    </w:p>
    <w:p w:rsidR="00000000" w:rsidRPr="006B37D1" w:rsidRDefault="00853708" w:rsidP="006B37D1">
      <w:pPr>
        <w:pStyle w:val="PlainText"/>
        <w:rPr>
          <w:rFonts w:ascii="Courier New" w:hAnsi="Courier New" w:cs="Courier New"/>
        </w:rPr>
      </w:pPr>
      <w:r w:rsidRPr="006B37D1">
        <w:rPr>
          <w:rFonts w:ascii="Courier New" w:hAnsi="Courier New" w:cs="Courier New"/>
        </w:rPr>
        <w:t>\begin{table}[</w:t>
      </w:r>
      <w:proofErr w:type="spellStart"/>
      <w:r w:rsidRPr="006B37D1">
        <w:rPr>
          <w:rFonts w:ascii="Courier New" w:hAnsi="Courier New" w:cs="Courier New"/>
        </w:rPr>
        <w:t>htb</w:t>
      </w:r>
      <w:proofErr w:type="spellEnd"/>
      <w:r w:rsidRPr="006B37D1">
        <w:rPr>
          <w:rFonts w:ascii="Courier New" w:hAnsi="Courier New" w:cs="Courier New"/>
        </w:rPr>
        <w:t>]</w:t>
      </w:r>
    </w:p>
    <w:p w:rsidR="00000000" w:rsidRPr="006B37D1" w:rsidRDefault="00853708" w:rsidP="006B37D1">
      <w:pPr>
        <w:pStyle w:val="PlainText"/>
        <w:rPr>
          <w:rFonts w:ascii="Courier New" w:hAnsi="Courier New" w:cs="Courier New"/>
        </w:rPr>
      </w:pPr>
      <w:r w:rsidRPr="006B37D1">
        <w:rPr>
          <w:rFonts w:ascii="Courier New" w:hAnsi="Courier New" w:cs="Courier New"/>
        </w:rPr>
        <w:t>\</w:t>
      </w:r>
      <w:proofErr w:type="spellStart"/>
      <w:r w:rsidRPr="006B37D1">
        <w:rPr>
          <w:rFonts w:ascii="Courier New" w:hAnsi="Courier New" w:cs="Courier New"/>
        </w:rPr>
        <w:t>scriptsize</w:t>
      </w:r>
      <w:proofErr w:type="spellEnd"/>
    </w:p>
    <w:p w:rsidR="00000000" w:rsidRPr="006B37D1" w:rsidRDefault="00853708" w:rsidP="006B37D1">
      <w:pPr>
        <w:pStyle w:val="PlainText"/>
        <w:rPr>
          <w:rFonts w:ascii="Courier New" w:hAnsi="Courier New" w:cs="Courier New"/>
        </w:rPr>
      </w:pPr>
      <w:r w:rsidRPr="006B37D1">
        <w:rPr>
          <w:rFonts w:ascii="Courier New" w:hAnsi="Courier New" w:cs="Courier New"/>
        </w:rPr>
        <w:t>\</w:t>
      </w:r>
      <w:proofErr w:type="spellStart"/>
      <w:r w:rsidRPr="006B37D1">
        <w:rPr>
          <w:rFonts w:ascii="Courier New" w:hAnsi="Courier New" w:cs="Courier New"/>
        </w:rPr>
        <w:t>centering</w:t>
      </w:r>
      <w:proofErr w:type="spellEnd"/>
    </w:p>
    <w:p w:rsidR="00000000" w:rsidRPr="006B37D1" w:rsidRDefault="00853708" w:rsidP="006B37D1">
      <w:pPr>
        <w:pStyle w:val="PlainText"/>
        <w:rPr>
          <w:rFonts w:ascii="Courier New" w:hAnsi="Courier New" w:cs="Courier New"/>
        </w:rPr>
      </w:pPr>
      <w:r w:rsidRPr="006B37D1">
        <w:rPr>
          <w:rFonts w:ascii="Courier New" w:hAnsi="Courier New" w:cs="Courier New"/>
        </w:rPr>
        <w:t>\caption{Illustration of opinion similarity}</w:t>
      </w:r>
    </w:p>
    <w:p w:rsidR="00000000" w:rsidRPr="006B37D1" w:rsidRDefault="00853708" w:rsidP="006B37D1">
      <w:pPr>
        <w:pStyle w:val="PlainText"/>
        <w:rPr>
          <w:rFonts w:ascii="Courier New" w:hAnsi="Courier New" w:cs="Courier New"/>
        </w:rPr>
      </w:pPr>
      <w:r w:rsidRPr="006B37D1">
        <w:rPr>
          <w:rFonts w:ascii="Courier New" w:hAnsi="Courier New" w:cs="Courier New"/>
        </w:rPr>
        <w:t>\label{tab1}</w:t>
      </w:r>
    </w:p>
    <w:p w:rsidR="00000000" w:rsidRPr="006B37D1" w:rsidRDefault="00853708" w:rsidP="006B37D1">
      <w:pPr>
        <w:pStyle w:val="PlainText"/>
        <w:rPr>
          <w:rFonts w:ascii="Courier New" w:hAnsi="Courier New" w:cs="Courier New"/>
        </w:rPr>
      </w:pPr>
      <w:r w:rsidRPr="006B37D1">
        <w:rPr>
          <w:rFonts w:ascii="Courier New" w:hAnsi="Courier New" w:cs="Courier New"/>
        </w:rPr>
        <w:t>\begin{tabular}{|</w:t>
      </w:r>
      <w:proofErr w:type="spellStart"/>
      <w:r w:rsidRPr="006B37D1">
        <w:rPr>
          <w:rFonts w:ascii="Courier New" w:hAnsi="Courier New" w:cs="Courier New"/>
        </w:rPr>
        <w:t>l|l|l|l|l|l|l|l|l|l</w:t>
      </w:r>
      <w:proofErr w:type="spellEnd"/>
      <w:r w:rsidRPr="006B37D1">
        <w:rPr>
          <w:rFonts w:ascii="Courier New" w:hAnsi="Courier New" w:cs="Courier New"/>
        </w:rPr>
        <w:t>|}</w:t>
      </w:r>
    </w:p>
    <w:p w:rsidR="00000000" w:rsidRPr="006B37D1" w:rsidRDefault="00853708" w:rsidP="006B37D1">
      <w:pPr>
        <w:pStyle w:val="PlainText"/>
        <w:rPr>
          <w:rFonts w:ascii="Courier New" w:hAnsi="Courier New" w:cs="Courier New"/>
        </w:rPr>
      </w:pPr>
      <w:r w:rsidRPr="006B37D1">
        <w:rPr>
          <w:rFonts w:ascii="Courier New" w:hAnsi="Courier New" w:cs="Courier New"/>
        </w:rPr>
        <w:t>\</w:t>
      </w:r>
      <w:proofErr w:type="spellStart"/>
      <w:r w:rsidRPr="006B37D1">
        <w:rPr>
          <w:rFonts w:ascii="Courier New" w:hAnsi="Courier New" w:cs="Courier New"/>
        </w:rPr>
        <w:t>hline</w:t>
      </w:r>
      <w:proofErr w:type="spellEnd"/>
    </w:p>
    <w:p w:rsidR="00000000" w:rsidRPr="006B37D1" w:rsidRDefault="00853708" w:rsidP="006B37D1">
      <w:pPr>
        <w:pStyle w:val="PlainText"/>
        <w:rPr>
          <w:rFonts w:ascii="Courier New" w:hAnsi="Courier New" w:cs="Courier New"/>
        </w:rPr>
      </w:pPr>
      <w:r w:rsidRPr="006B37D1">
        <w:rPr>
          <w:rFonts w:ascii="Courier New" w:hAnsi="Courier New" w:cs="Courier New"/>
        </w:rPr>
        <w:t xml:space="preserve"> &amp; 0 &amp; 1&amp; 2 &amp; 3 &amp; 4 &amp; 5 &amp; 6 &amp; 7 &amp; 8 \\</w:t>
      </w:r>
    </w:p>
    <w:p w:rsidR="00000000" w:rsidRPr="006B37D1" w:rsidRDefault="00853708" w:rsidP="006B37D1">
      <w:pPr>
        <w:pStyle w:val="PlainText"/>
        <w:rPr>
          <w:rFonts w:ascii="Courier New" w:hAnsi="Courier New" w:cs="Courier New"/>
        </w:rPr>
      </w:pPr>
      <w:r w:rsidRPr="006B37D1">
        <w:rPr>
          <w:rFonts w:ascii="Courier New" w:hAnsi="Courier New" w:cs="Courier New"/>
        </w:rPr>
        <w:t>\</w:t>
      </w:r>
      <w:proofErr w:type="spellStart"/>
      <w:r w:rsidRPr="006B37D1">
        <w:rPr>
          <w:rFonts w:ascii="Courier New" w:hAnsi="Courier New" w:cs="Courier New"/>
        </w:rPr>
        <w:t>hline</w:t>
      </w:r>
      <w:proofErr w:type="spellEnd"/>
    </w:p>
    <w:p w:rsidR="00000000" w:rsidRPr="006B37D1" w:rsidRDefault="00853708" w:rsidP="006B37D1">
      <w:pPr>
        <w:pStyle w:val="PlainText"/>
        <w:rPr>
          <w:rFonts w:ascii="Courier New" w:hAnsi="Courier New" w:cs="Courier New"/>
        </w:rPr>
      </w:pPr>
      <w:r w:rsidRPr="006B37D1">
        <w:rPr>
          <w:rFonts w:ascii="Courier New" w:hAnsi="Courier New" w:cs="Courier New"/>
        </w:rPr>
        <w:t>$O</w:t>
      </w:r>
      <w:proofErr w:type="gramStart"/>
      <w:r w:rsidRPr="006B37D1">
        <w:rPr>
          <w:rFonts w:ascii="Courier New" w:hAnsi="Courier New" w:cs="Courier New"/>
        </w:rPr>
        <w:t>_{</w:t>
      </w:r>
      <w:proofErr w:type="gramEnd"/>
      <w:r w:rsidRPr="006B37D1">
        <w:rPr>
          <w:rFonts w:ascii="Courier New" w:hAnsi="Courier New" w:cs="Courier New"/>
        </w:rPr>
        <w:t>t</w:t>
      </w:r>
      <w:r w:rsidRPr="006B37D1">
        <w:rPr>
          <w:rFonts w:ascii="Courier New" w:hAnsi="Courier New" w:cs="Courier New"/>
        </w:rPr>
        <w:t>}^{1}$ &amp; 1.0 &amp; 0.0 &amp; 0.0 &amp; 0.0 &amp; 0.0 &amp; 0.0 &amp; 0.0 &amp; 0.0 &amp; 0.0 \\</w:t>
      </w:r>
    </w:p>
    <w:p w:rsidR="00000000" w:rsidRPr="006B37D1" w:rsidRDefault="00853708" w:rsidP="006B37D1">
      <w:pPr>
        <w:pStyle w:val="PlainText"/>
        <w:rPr>
          <w:rFonts w:ascii="Courier New" w:hAnsi="Courier New" w:cs="Courier New"/>
        </w:rPr>
      </w:pPr>
      <w:r w:rsidRPr="006B37D1">
        <w:rPr>
          <w:rFonts w:ascii="Courier New" w:hAnsi="Courier New" w:cs="Courier New"/>
        </w:rPr>
        <w:t>\</w:t>
      </w:r>
      <w:proofErr w:type="spellStart"/>
      <w:r w:rsidRPr="006B37D1">
        <w:rPr>
          <w:rFonts w:ascii="Courier New" w:hAnsi="Courier New" w:cs="Courier New"/>
        </w:rPr>
        <w:t>hline</w:t>
      </w:r>
      <w:proofErr w:type="spellEnd"/>
    </w:p>
    <w:p w:rsidR="00000000" w:rsidRPr="006B37D1" w:rsidRDefault="00853708" w:rsidP="006B37D1">
      <w:pPr>
        <w:pStyle w:val="PlainText"/>
        <w:rPr>
          <w:rFonts w:ascii="Courier New" w:hAnsi="Courier New" w:cs="Courier New"/>
        </w:rPr>
      </w:pPr>
      <w:r w:rsidRPr="006B37D1">
        <w:rPr>
          <w:rFonts w:ascii="Courier New" w:hAnsi="Courier New" w:cs="Courier New"/>
        </w:rPr>
        <w:t>$O</w:t>
      </w:r>
      <w:proofErr w:type="gramStart"/>
      <w:r w:rsidRPr="006B37D1">
        <w:rPr>
          <w:rFonts w:ascii="Courier New" w:hAnsi="Courier New" w:cs="Courier New"/>
        </w:rPr>
        <w:t>_{</w:t>
      </w:r>
      <w:proofErr w:type="gramEnd"/>
      <w:r w:rsidRPr="006B37D1">
        <w:rPr>
          <w:rFonts w:ascii="Courier New" w:hAnsi="Courier New" w:cs="Courier New"/>
        </w:rPr>
        <w:t>t}^{2}$ &amp; 0.0 &amp; 0.0 &amp; 0.0 &amp; 0.0 &amp; 0.0 &amp; 0.0 &amp; 1.0 &amp; 0.0 &amp; 0.0 \\</w:t>
      </w:r>
    </w:p>
    <w:p w:rsidR="00000000" w:rsidRPr="006B37D1" w:rsidRDefault="00853708" w:rsidP="006B37D1">
      <w:pPr>
        <w:pStyle w:val="PlainText"/>
        <w:rPr>
          <w:rFonts w:ascii="Courier New" w:hAnsi="Courier New" w:cs="Courier New"/>
        </w:rPr>
      </w:pPr>
      <w:r w:rsidRPr="006B37D1">
        <w:rPr>
          <w:rFonts w:ascii="Courier New" w:hAnsi="Courier New" w:cs="Courier New"/>
        </w:rPr>
        <w:t>\</w:t>
      </w:r>
      <w:proofErr w:type="spellStart"/>
      <w:r w:rsidRPr="006B37D1">
        <w:rPr>
          <w:rFonts w:ascii="Courier New" w:hAnsi="Courier New" w:cs="Courier New"/>
        </w:rPr>
        <w:t>hline</w:t>
      </w:r>
      <w:proofErr w:type="spellEnd"/>
    </w:p>
    <w:p w:rsidR="00000000" w:rsidRPr="006B37D1" w:rsidRDefault="00853708" w:rsidP="006B37D1">
      <w:pPr>
        <w:pStyle w:val="PlainText"/>
        <w:rPr>
          <w:rFonts w:ascii="Courier New" w:hAnsi="Courier New" w:cs="Courier New"/>
        </w:rPr>
      </w:pPr>
      <w:r w:rsidRPr="006B37D1">
        <w:rPr>
          <w:rFonts w:ascii="Courier New" w:hAnsi="Courier New" w:cs="Courier New"/>
        </w:rPr>
        <w:t>$O</w:t>
      </w:r>
      <w:proofErr w:type="gramStart"/>
      <w:r w:rsidRPr="006B37D1">
        <w:rPr>
          <w:rFonts w:ascii="Courier New" w:hAnsi="Courier New" w:cs="Courier New"/>
        </w:rPr>
        <w:t>_{</w:t>
      </w:r>
      <w:proofErr w:type="gramEnd"/>
      <w:r w:rsidRPr="006B37D1">
        <w:rPr>
          <w:rFonts w:ascii="Courier New" w:hAnsi="Courier New" w:cs="Courier New"/>
        </w:rPr>
        <w:t>t}^{3}$ &amp; 0.0 &amp; 0.0 &amp; 0.0 &amp; 0.0 &amp; 0.0 &amp; 0.0 &amp; 0.0 &amp; 0.0 &amp; 1.0 \\</w:t>
      </w:r>
    </w:p>
    <w:p w:rsidR="00000000" w:rsidRPr="006B37D1" w:rsidRDefault="00853708" w:rsidP="006B37D1">
      <w:pPr>
        <w:pStyle w:val="PlainText"/>
        <w:rPr>
          <w:rFonts w:ascii="Courier New" w:hAnsi="Courier New" w:cs="Courier New"/>
        </w:rPr>
      </w:pPr>
      <w:r w:rsidRPr="006B37D1">
        <w:rPr>
          <w:rFonts w:ascii="Courier New" w:hAnsi="Courier New" w:cs="Courier New"/>
        </w:rPr>
        <w:t>\</w:t>
      </w:r>
      <w:proofErr w:type="spellStart"/>
      <w:r w:rsidRPr="006B37D1">
        <w:rPr>
          <w:rFonts w:ascii="Courier New" w:hAnsi="Courier New" w:cs="Courier New"/>
        </w:rPr>
        <w:t>hline</w:t>
      </w:r>
      <w:proofErr w:type="spellEnd"/>
    </w:p>
    <w:p w:rsidR="00000000" w:rsidRPr="006B37D1" w:rsidRDefault="00853708" w:rsidP="006B37D1">
      <w:pPr>
        <w:pStyle w:val="PlainText"/>
        <w:rPr>
          <w:rFonts w:ascii="Courier New" w:hAnsi="Courier New" w:cs="Courier New"/>
        </w:rPr>
      </w:pPr>
      <w:r w:rsidRPr="006B37D1">
        <w:rPr>
          <w:rFonts w:ascii="Courier New" w:hAnsi="Courier New" w:cs="Courier New"/>
        </w:rPr>
        <w:t>\end{tabular}</w:t>
      </w:r>
    </w:p>
    <w:p w:rsidR="00000000" w:rsidRPr="006B37D1" w:rsidRDefault="00853708" w:rsidP="006B37D1">
      <w:pPr>
        <w:pStyle w:val="PlainText"/>
        <w:rPr>
          <w:rFonts w:ascii="Courier New" w:hAnsi="Courier New" w:cs="Courier New"/>
        </w:rPr>
      </w:pPr>
      <w:r w:rsidRPr="006B37D1">
        <w:rPr>
          <w:rFonts w:ascii="Courier New" w:hAnsi="Courier New" w:cs="Courier New"/>
        </w:rPr>
        <w:t xml:space="preserve">\end{table} </w:t>
      </w:r>
    </w:p>
    <w:p w:rsidR="00000000" w:rsidRPr="006B37D1" w:rsidRDefault="00853708" w:rsidP="006B37D1">
      <w:pPr>
        <w:pStyle w:val="PlainText"/>
        <w:rPr>
          <w:rFonts w:ascii="Courier New" w:hAnsi="Courier New" w:cs="Courier New"/>
        </w:rPr>
      </w:pPr>
      <w:r w:rsidRPr="006B37D1">
        <w:rPr>
          <w:rFonts w:ascii="Courier New" w:hAnsi="Courier New" w:cs="Courier New"/>
        </w:rPr>
        <w:t>The si</w:t>
      </w:r>
      <w:r w:rsidRPr="006B37D1">
        <w:rPr>
          <w:rFonts w:ascii="Courier New" w:hAnsi="Courier New" w:cs="Courier New"/>
        </w:rPr>
        <w:t>milarities of opinions in Table~\ref{tab1} calculated with Equation~\ref{</w:t>
      </w:r>
      <w:proofErr w:type="spellStart"/>
      <w:r w:rsidRPr="006B37D1">
        <w:rPr>
          <w:rFonts w:ascii="Courier New" w:hAnsi="Courier New" w:cs="Courier New"/>
        </w:rPr>
        <w:t>opinionsim</w:t>
      </w:r>
      <w:proofErr w:type="spellEnd"/>
      <w:r w:rsidRPr="006B37D1">
        <w:rPr>
          <w:rFonts w:ascii="Courier New" w:hAnsi="Courier New" w:cs="Courier New"/>
        </w:rPr>
        <w:t xml:space="preserve">} are $ </w:t>
      </w:r>
      <w:proofErr w:type="spellStart"/>
      <w:r w:rsidRPr="006B37D1">
        <w:rPr>
          <w:rFonts w:ascii="Courier New" w:hAnsi="Courier New" w:cs="Courier New"/>
        </w:rPr>
        <w:t>Sim</w:t>
      </w:r>
      <w:proofErr w:type="spellEnd"/>
      <w:r w:rsidRPr="006B37D1">
        <w:rPr>
          <w:rFonts w:ascii="Courier New" w:hAnsi="Courier New" w:cs="Courier New"/>
        </w:rPr>
        <w:t xml:space="preserve">(O_{k}^{1},O_{k}^{3})=0 $, $ </w:t>
      </w:r>
      <w:proofErr w:type="spellStart"/>
      <w:r w:rsidRPr="006B37D1">
        <w:rPr>
          <w:rFonts w:ascii="Courier New" w:hAnsi="Courier New" w:cs="Courier New"/>
        </w:rPr>
        <w:t>Sim</w:t>
      </w:r>
      <w:proofErr w:type="spellEnd"/>
      <w:r w:rsidRPr="006B37D1">
        <w:rPr>
          <w:rFonts w:ascii="Courier New" w:hAnsi="Courier New" w:cs="Courier New"/>
        </w:rPr>
        <w:t xml:space="preserve">(O_{k}^{2},O_{k}^{3})=6/8 $ and $ </w:t>
      </w:r>
      <w:proofErr w:type="spellStart"/>
      <w:r w:rsidRPr="006B37D1">
        <w:rPr>
          <w:rFonts w:ascii="Courier New" w:hAnsi="Courier New" w:cs="Courier New"/>
        </w:rPr>
        <w:t>Sim</w:t>
      </w:r>
      <w:proofErr w:type="spellEnd"/>
      <w:r w:rsidRPr="006B37D1">
        <w:rPr>
          <w:rFonts w:ascii="Courier New" w:hAnsi="Courier New" w:cs="Courier New"/>
        </w:rPr>
        <w:t xml:space="preserve">(O_{k}^{1},O_{k}^{2})=2/8 $, which are consistent with our intuitive understanding. </w:t>
      </w:r>
    </w:p>
    <w:p w:rsidR="00000000" w:rsidRPr="006B37D1" w:rsidRDefault="00853708" w:rsidP="006B37D1">
      <w:pPr>
        <w:pStyle w:val="PlainText"/>
        <w:rPr>
          <w:rFonts w:ascii="Courier New" w:hAnsi="Courier New" w:cs="Courier New"/>
        </w:rPr>
      </w:pPr>
    </w:p>
    <w:p w:rsidR="00000000" w:rsidRPr="006B37D1" w:rsidRDefault="00853708" w:rsidP="006B37D1">
      <w:pPr>
        <w:pStyle w:val="PlainText"/>
        <w:rPr>
          <w:rFonts w:ascii="Courier New" w:hAnsi="Courier New" w:cs="Courier New"/>
        </w:rPr>
      </w:pPr>
      <w:r w:rsidRPr="006B37D1">
        <w:rPr>
          <w:rFonts w:ascii="Courier New" w:hAnsi="Courier New" w:cs="Courier New"/>
        </w:rPr>
        <w:t>\</w:t>
      </w:r>
      <w:proofErr w:type="spellStart"/>
      <w:r w:rsidRPr="006B37D1">
        <w:rPr>
          <w:rFonts w:ascii="Courier New" w:hAnsi="Courier New" w:cs="Courier New"/>
        </w:rPr>
        <w:t>subsub</w:t>
      </w:r>
      <w:r w:rsidRPr="006B37D1">
        <w:rPr>
          <w:rFonts w:ascii="Courier New" w:hAnsi="Courier New" w:cs="Courier New"/>
        </w:rPr>
        <w:t>section</w:t>
      </w:r>
      <w:proofErr w:type="spellEnd"/>
      <w:r w:rsidRPr="006B37D1">
        <w:rPr>
          <w:rFonts w:ascii="Courier New" w:hAnsi="Courier New" w:cs="Courier New"/>
        </w:rPr>
        <w:t>{Subjectivity Similarity}</w:t>
      </w:r>
    </w:p>
    <w:p w:rsidR="00000000" w:rsidRPr="006B37D1" w:rsidRDefault="00853708" w:rsidP="006B37D1">
      <w:pPr>
        <w:pStyle w:val="PlainText"/>
        <w:rPr>
          <w:rFonts w:ascii="Courier New" w:hAnsi="Courier New" w:cs="Courier New"/>
        </w:rPr>
      </w:pPr>
    </w:p>
    <w:p w:rsidR="00000000" w:rsidRPr="006B37D1" w:rsidRDefault="00853708" w:rsidP="006B37D1">
      <w:pPr>
        <w:pStyle w:val="PlainText"/>
        <w:rPr>
          <w:rFonts w:ascii="Courier New" w:hAnsi="Courier New" w:cs="Courier New"/>
        </w:rPr>
      </w:pPr>
      <w:r w:rsidRPr="006B37D1">
        <w:rPr>
          <w:rFonts w:ascii="Courier New" w:hAnsi="Courier New" w:cs="Courier New"/>
        </w:rPr>
        <w:t>As the subjectivity model indicates, a user's topics of interest is represented with a weight distribution over topic space $ T $. Therefore, the subjectivity similarity should be integrated from the weight distribution an</w:t>
      </w:r>
      <w:r w:rsidRPr="006B37D1">
        <w:rPr>
          <w:rFonts w:ascii="Courier New" w:hAnsi="Courier New" w:cs="Courier New"/>
        </w:rPr>
        <w:t>d the opinion similarities on each topic:</w:t>
      </w:r>
    </w:p>
    <w:p w:rsidR="00000000" w:rsidRPr="006B37D1" w:rsidRDefault="00853708" w:rsidP="006B37D1">
      <w:pPr>
        <w:pStyle w:val="PlainText"/>
        <w:rPr>
          <w:rFonts w:ascii="Courier New" w:hAnsi="Courier New" w:cs="Courier New"/>
        </w:rPr>
      </w:pPr>
      <w:r w:rsidRPr="006B37D1">
        <w:rPr>
          <w:rFonts w:ascii="Courier New" w:hAnsi="Courier New" w:cs="Courier New"/>
        </w:rPr>
        <w:t>\begin{equation}</w:t>
      </w:r>
    </w:p>
    <w:p w:rsidR="00000000" w:rsidRPr="006B37D1" w:rsidRDefault="00853708" w:rsidP="006B37D1">
      <w:pPr>
        <w:pStyle w:val="PlainText"/>
        <w:rPr>
          <w:rFonts w:ascii="Courier New" w:hAnsi="Courier New" w:cs="Courier New"/>
        </w:rPr>
      </w:pPr>
      <w:r w:rsidRPr="006B37D1">
        <w:rPr>
          <w:rFonts w:ascii="Courier New" w:hAnsi="Courier New" w:cs="Courier New"/>
        </w:rPr>
        <w:t>\label{</w:t>
      </w:r>
      <w:proofErr w:type="spellStart"/>
      <w:r w:rsidRPr="006B37D1">
        <w:rPr>
          <w:rFonts w:ascii="Courier New" w:hAnsi="Courier New" w:cs="Courier New"/>
        </w:rPr>
        <w:t>subsim</w:t>
      </w:r>
      <w:proofErr w:type="spellEnd"/>
      <w:r w:rsidRPr="006B37D1">
        <w:rPr>
          <w:rFonts w:ascii="Courier New" w:hAnsi="Courier New" w:cs="Courier New"/>
        </w:rPr>
        <w:t>}</w:t>
      </w:r>
    </w:p>
    <w:p w:rsidR="00000000" w:rsidRPr="006B37D1" w:rsidRDefault="00853708" w:rsidP="006B37D1">
      <w:pPr>
        <w:pStyle w:val="PlainText"/>
        <w:rPr>
          <w:rFonts w:ascii="Courier New" w:hAnsi="Courier New" w:cs="Courier New"/>
        </w:rPr>
      </w:pPr>
      <w:proofErr w:type="spellStart"/>
      <w:r w:rsidRPr="006B37D1">
        <w:rPr>
          <w:rFonts w:ascii="Courier New" w:hAnsi="Courier New" w:cs="Courier New"/>
        </w:rPr>
        <w:t>Sim</w:t>
      </w:r>
      <w:proofErr w:type="spellEnd"/>
      <w:r w:rsidRPr="006B37D1">
        <w:rPr>
          <w:rFonts w:ascii="Courier New" w:hAnsi="Courier New" w:cs="Courier New"/>
        </w:rPr>
        <w:t>(SM_{u},SM_{v})=\</w:t>
      </w:r>
      <w:proofErr w:type="spellStart"/>
      <w:r w:rsidRPr="006B37D1">
        <w:rPr>
          <w:rFonts w:ascii="Courier New" w:hAnsi="Courier New" w:cs="Courier New"/>
        </w:rPr>
        <w:t>dfrac</w:t>
      </w:r>
      <w:proofErr w:type="spellEnd"/>
      <w:r w:rsidRPr="006B37D1">
        <w:rPr>
          <w:rFonts w:ascii="Courier New" w:hAnsi="Courier New" w:cs="Courier New"/>
        </w:rPr>
        <w:t>{\sum_{k=1}^{|T_{</w:t>
      </w:r>
      <w:proofErr w:type="spellStart"/>
      <w:r w:rsidRPr="006B37D1">
        <w:rPr>
          <w:rFonts w:ascii="Courier New" w:hAnsi="Courier New" w:cs="Courier New"/>
        </w:rPr>
        <w:t>u,v</w:t>
      </w:r>
      <w:proofErr w:type="spellEnd"/>
      <w:r w:rsidRPr="006B37D1">
        <w:rPr>
          <w:rFonts w:ascii="Courier New" w:hAnsi="Courier New" w:cs="Courier New"/>
        </w:rPr>
        <w:t xml:space="preserve">}|}\theta_{u}(k)\* </w:t>
      </w:r>
      <w:proofErr w:type="spellStart"/>
      <w:r w:rsidRPr="006B37D1">
        <w:rPr>
          <w:rFonts w:ascii="Courier New" w:hAnsi="Courier New" w:cs="Courier New"/>
        </w:rPr>
        <w:t>Sim</w:t>
      </w:r>
      <w:proofErr w:type="spellEnd"/>
      <w:r w:rsidRPr="006B37D1">
        <w:rPr>
          <w:rFonts w:ascii="Courier New" w:hAnsi="Courier New" w:cs="Courier New"/>
        </w:rPr>
        <w:t>(O_{k}^{u},O_{u}^{v})}{\sum_{k=1}^{|T_{</w:t>
      </w:r>
      <w:proofErr w:type="spellStart"/>
      <w:r w:rsidRPr="006B37D1">
        <w:rPr>
          <w:rFonts w:ascii="Courier New" w:hAnsi="Courier New" w:cs="Courier New"/>
        </w:rPr>
        <w:t>u,v</w:t>
      </w:r>
      <w:proofErr w:type="spellEnd"/>
      <w:r w:rsidRPr="006B37D1">
        <w:rPr>
          <w:rFonts w:ascii="Courier New" w:hAnsi="Courier New" w:cs="Courier New"/>
        </w:rPr>
        <w:t>}|}\theta_{u}(k)}</w:t>
      </w:r>
    </w:p>
    <w:p w:rsidR="00000000" w:rsidRPr="006B37D1" w:rsidRDefault="00853708" w:rsidP="006B37D1">
      <w:pPr>
        <w:pStyle w:val="PlainText"/>
        <w:rPr>
          <w:rFonts w:ascii="Courier New" w:hAnsi="Courier New" w:cs="Courier New"/>
        </w:rPr>
      </w:pPr>
      <w:r w:rsidRPr="006B37D1">
        <w:rPr>
          <w:rFonts w:ascii="Courier New" w:hAnsi="Courier New" w:cs="Courier New"/>
        </w:rPr>
        <w:t>\end{equation}</w:t>
      </w:r>
    </w:p>
    <w:p w:rsidR="00000000" w:rsidRPr="006B37D1" w:rsidRDefault="00853708" w:rsidP="006B37D1">
      <w:pPr>
        <w:pStyle w:val="PlainText"/>
        <w:rPr>
          <w:rFonts w:ascii="Courier New" w:hAnsi="Courier New" w:cs="Courier New"/>
        </w:rPr>
      </w:pPr>
      <w:r w:rsidRPr="006B37D1">
        <w:rPr>
          <w:rFonts w:ascii="Courier New" w:hAnsi="Courier New" w:cs="Courier New"/>
        </w:rPr>
        <w:t>Where $ T</w:t>
      </w:r>
      <w:proofErr w:type="gramStart"/>
      <w:r w:rsidRPr="006B37D1">
        <w:rPr>
          <w:rFonts w:ascii="Courier New" w:hAnsi="Courier New" w:cs="Courier New"/>
        </w:rPr>
        <w:t>_{</w:t>
      </w:r>
      <w:proofErr w:type="spellStart"/>
      <w:proofErr w:type="gramEnd"/>
      <w:r w:rsidRPr="006B37D1">
        <w:rPr>
          <w:rFonts w:ascii="Courier New" w:hAnsi="Courier New" w:cs="Courier New"/>
        </w:rPr>
        <w:t>u,v</w:t>
      </w:r>
      <w:proofErr w:type="spellEnd"/>
      <w:r w:rsidRPr="006B37D1">
        <w:rPr>
          <w:rFonts w:ascii="Courier New" w:hAnsi="Courier New" w:cs="Courier New"/>
        </w:rPr>
        <w:t>} $ denotes the common top</w:t>
      </w:r>
      <w:r w:rsidRPr="006B37D1">
        <w:rPr>
          <w:rFonts w:ascii="Courier New" w:hAnsi="Courier New" w:cs="Courier New"/>
        </w:rPr>
        <w:t>ics between two users $ u $ and $ v $, which can be regarded as the intersection of their topics of interest; $ \theta_{u}(k) $ denotes the weight of topic $ k $, and $ \sum_{k=1}^{|T_{</w:t>
      </w:r>
      <w:proofErr w:type="spellStart"/>
      <w:r w:rsidRPr="006B37D1">
        <w:rPr>
          <w:rFonts w:ascii="Courier New" w:hAnsi="Courier New" w:cs="Courier New"/>
        </w:rPr>
        <w:t>u,v</w:t>
      </w:r>
      <w:proofErr w:type="spellEnd"/>
      <w:r w:rsidRPr="006B37D1">
        <w:rPr>
          <w:rFonts w:ascii="Courier New" w:hAnsi="Courier New" w:cs="Courier New"/>
        </w:rPr>
        <w:t>}|}\theta_{u}(k) $ is the normalized factor.</w:t>
      </w:r>
    </w:p>
    <w:p w:rsidR="00000000" w:rsidRPr="006B37D1" w:rsidRDefault="00853708" w:rsidP="006B37D1">
      <w:pPr>
        <w:pStyle w:val="PlainText"/>
        <w:rPr>
          <w:rFonts w:ascii="Courier New" w:hAnsi="Courier New" w:cs="Courier New"/>
        </w:rPr>
      </w:pPr>
    </w:p>
    <w:p w:rsidR="00000000" w:rsidRPr="006B37D1" w:rsidRDefault="00853708" w:rsidP="006B37D1">
      <w:pPr>
        <w:pStyle w:val="PlainText"/>
        <w:rPr>
          <w:rFonts w:ascii="Courier New" w:hAnsi="Courier New" w:cs="Courier New"/>
        </w:rPr>
      </w:pPr>
      <w:r w:rsidRPr="006B37D1">
        <w:rPr>
          <w:rFonts w:ascii="Courier New" w:hAnsi="Courier New" w:cs="Courier New"/>
        </w:rPr>
        <w:t>Note that, when we mea</w:t>
      </w:r>
      <w:r w:rsidRPr="006B37D1">
        <w:rPr>
          <w:rFonts w:ascii="Courier New" w:hAnsi="Courier New" w:cs="Courier New"/>
        </w:rPr>
        <w:t xml:space="preserve">sure how similar user $ u $ is with user $ v $, we use the topic weights of user $ u $, thus the subjectivity similarity is </w:t>
      </w:r>
      <w:r w:rsidRPr="006B37D1">
        <w:rPr>
          <w:rFonts w:ascii="Courier New" w:hAnsi="Courier New" w:cs="Courier New"/>
        </w:rPr>
        <w:lastRenderedPageBreak/>
        <w:t>asymmetric. The intuition lies in that subjectivity of a user is a personal inner interest and taste, and it is also subjective judg</w:t>
      </w:r>
      <w:r w:rsidRPr="006B37D1">
        <w:rPr>
          <w:rFonts w:ascii="Courier New" w:hAnsi="Courier New" w:cs="Courier New"/>
        </w:rPr>
        <w:t xml:space="preserve">ement about how like-minded a friend is. Therefore, for the measurement of subjectivity similarity, $ </w:t>
      </w:r>
      <w:proofErr w:type="spellStart"/>
      <w:proofErr w:type="gramStart"/>
      <w:r w:rsidRPr="006B37D1">
        <w:rPr>
          <w:rFonts w:ascii="Courier New" w:hAnsi="Courier New" w:cs="Courier New"/>
        </w:rPr>
        <w:t>Sim</w:t>
      </w:r>
      <w:proofErr w:type="spellEnd"/>
      <w:r w:rsidRPr="006B37D1">
        <w:rPr>
          <w:rFonts w:ascii="Courier New" w:hAnsi="Courier New" w:cs="Courier New"/>
        </w:rPr>
        <w:t>(</w:t>
      </w:r>
      <w:proofErr w:type="spellStart"/>
      <w:proofErr w:type="gramEnd"/>
      <w:r w:rsidRPr="006B37D1">
        <w:rPr>
          <w:rFonts w:ascii="Courier New" w:hAnsi="Courier New" w:cs="Courier New"/>
        </w:rPr>
        <w:t>SM_u,SM_v</w:t>
      </w:r>
      <w:proofErr w:type="spellEnd"/>
      <w:r w:rsidRPr="006B37D1">
        <w:rPr>
          <w:rFonts w:ascii="Courier New" w:hAnsi="Courier New" w:cs="Courier New"/>
        </w:rPr>
        <w:t>)\</w:t>
      </w:r>
      <w:proofErr w:type="spellStart"/>
      <w:r w:rsidRPr="006B37D1">
        <w:rPr>
          <w:rFonts w:ascii="Courier New" w:hAnsi="Courier New" w:cs="Courier New"/>
        </w:rPr>
        <w:t>neq</w:t>
      </w:r>
      <w:proofErr w:type="spellEnd"/>
      <w:r w:rsidRPr="006B37D1">
        <w:rPr>
          <w:rFonts w:ascii="Courier New" w:hAnsi="Courier New" w:cs="Courier New"/>
        </w:rPr>
        <w:t xml:space="preserve"> </w:t>
      </w:r>
      <w:proofErr w:type="spellStart"/>
      <w:r w:rsidRPr="006B37D1">
        <w:rPr>
          <w:rFonts w:ascii="Courier New" w:hAnsi="Courier New" w:cs="Courier New"/>
        </w:rPr>
        <w:t>Sim</w:t>
      </w:r>
      <w:proofErr w:type="spellEnd"/>
      <w:r w:rsidRPr="006B37D1">
        <w:rPr>
          <w:rFonts w:ascii="Courier New" w:hAnsi="Courier New" w:cs="Courier New"/>
        </w:rPr>
        <w:t>(</w:t>
      </w:r>
      <w:proofErr w:type="spellStart"/>
      <w:r w:rsidRPr="006B37D1">
        <w:rPr>
          <w:rFonts w:ascii="Courier New" w:hAnsi="Courier New" w:cs="Courier New"/>
        </w:rPr>
        <w:t>SM_v,SM_u</w:t>
      </w:r>
      <w:proofErr w:type="spellEnd"/>
      <w:r w:rsidRPr="006B37D1">
        <w:rPr>
          <w:rFonts w:ascii="Courier New" w:hAnsi="Courier New" w:cs="Courier New"/>
        </w:rPr>
        <w:t>)$.</w:t>
      </w:r>
    </w:p>
    <w:p w:rsidR="00000000" w:rsidRPr="006B37D1" w:rsidRDefault="00853708" w:rsidP="006B37D1">
      <w:pPr>
        <w:pStyle w:val="PlainText"/>
        <w:rPr>
          <w:rFonts w:ascii="Courier New" w:hAnsi="Courier New" w:cs="Courier New"/>
        </w:rPr>
      </w:pPr>
    </w:p>
    <w:p w:rsidR="00000000" w:rsidRPr="006B37D1" w:rsidRDefault="00853708" w:rsidP="006B37D1">
      <w:pPr>
        <w:pStyle w:val="PlainText"/>
        <w:rPr>
          <w:rFonts w:ascii="Courier New" w:hAnsi="Courier New" w:cs="Courier New"/>
        </w:rPr>
      </w:pPr>
      <w:r w:rsidRPr="006B37D1">
        <w:rPr>
          <w:rFonts w:ascii="Courier New" w:hAnsi="Courier New" w:cs="Courier New"/>
        </w:rPr>
        <w:t>\section{Retweeting Analysis}</w:t>
      </w:r>
    </w:p>
    <w:p w:rsidR="00000000" w:rsidRPr="006B37D1" w:rsidRDefault="00853708" w:rsidP="006B37D1">
      <w:pPr>
        <w:pStyle w:val="PlainText"/>
        <w:rPr>
          <w:rFonts w:ascii="Courier New" w:hAnsi="Courier New" w:cs="Courier New"/>
        </w:rPr>
      </w:pPr>
    </w:p>
    <w:p w:rsidR="00000000" w:rsidRPr="006B37D1" w:rsidRDefault="00853708" w:rsidP="006B37D1">
      <w:pPr>
        <w:pStyle w:val="PlainText"/>
        <w:rPr>
          <w:rFonts w:ascii="Courier New" w:hAnsi="Courier New" w:cs="Courier New"/>
        </w:rPr>
      </w:pPr>
      <w:r w:rsidRPr="006B37D1">
        <w:rPr>
          <w:rFonts w:ascii="Courier New" w:hAnsi="Courier New" w:cs="Courier New"/>
        </w:rPr>
        <w:t>Whether a user propagate</w:t>
      </w:r>
      <w:ins w:id="33" w:author="Wang, Ruili" w:date="2014-09-12T19:36:00Z">
        <w:r w:rsidR="00177363">
          <w:rPr>
            <w:rFonts w:ascii="Courier New" w:hAnsi="Courier New" w:cs="Courier New"/>
          </w:rPr>
          <w:t>s</w:t>
        </w:r>
      </w:ins>
      <w:r w:rsidRPr="006B37D1">
        <w:rPr>
          <w:rFonts w:ascii="Courier New" w:hAnsi="Courier New" w:cs="Courier New"/>
        </w:rPr>
        <w:t xml:space="preserve"> a tweet may be affected by various factors. </w:t>
      </w:r>
    </w:p>
    <w:p w:rsidR="00000000" w:rsidRPr="006B37D1" w:rsidRDefault="00853708" w:rsidP="006B37D1">
      <w:pPr>
        <w:pStyle w:val="PlainText"/>
        <w:rPr>
          <w:rFonts w:ascii="Courier New" w:hAnsi="Courier New" w:cs="Courier New"/>
        </w:rPr>
      </w:pPr>
      <w:r w:rsidRPr="006B37D1">
        <w:rPr>
          <w:rFonts w:ascii="Courier New" w:hAnsi="Courier New" w:cs="Courier New"/>
        </w:rPr>
        <w:t>%</w:t>
      </w:r>
      <w:proofErr w:type="gramStart"/>
      <w:r w:rsidRPr="006B37D1">
        <w:rPr>
          <w:rFonts w:ascii="Courier New" w:hAnsi="Courier New" w:cs="Courier New"/>
        </w:rPr>
        <w:t>As</w:t>
      </w:r>
      <w:proofErr w:type="gramEnd"/>
      <w:r w:rsidRPr="006B37D1">
        <w:rPr>
          <w:rFonts w:ascii="Courier New" w:hAnsi="Courier New" w:cs="Courier New"/>
        </w:rPr>
        <w:t xml:space="preserve"> a user mainl</w:t>
      </w:r>
      <w:r w:rsidRPr="006B37D1">
        <w:rPr>
          <w:rFonts w:ascii="Courier New" w:hAnsi="Courier New" w:cs="Courier New"/>
        </w:rPr>
        <w:t>y use</w:t>
      </w:r>
      <w:ins w:id="34" w:author="Wang, Ruili" w:date="2014-09-12T19:37:00Z">
        <w:r w:rsidR="00177363">
          <w:rPr>
            <w:rFonts w:ascii="Courier New" w:hAnsi="Courier New" w:cs="Courier New"/>
          </w:rPr>
          <w:t>s</w:t>
        </w:r>
      </w:ins>
      <w:r w:rsidRPr="006B37D1">
        <w:rPr>
          <w:rFonts w:ascii="Courier New" w:hAnsi="Courier New" w:cs="Courier New"/>
        </w:rPr>
        <w:t xml:space="preserve"> Twitter as source of information, a tweet is more likely to be retweeted because the user finds its content worth to. </w:t>
      </w:r>
    </w:p>
    <w:p w:rsidR="00000000" w:rsidRPr="006B37D1" w:rsidRDefault="00853708" w:rsidP="006B37D1">
      <w:pPr>
        <w:pStyle w:val="PlainText"/>
        <w:rPr>
          <w:rFonts w:ascii="Courier New" w:hAnsi="Courier New" w:cs="Courier New"/>
        </w:rPr>
      </w:pPr>
      <w:r w:rsidRPr="006B37D1">
        <w:rPr>
          <w:rFonts w:ascii="Courier New" w:hAnsi="Courier New" w:cs="Courier New"/>
        </w:rPr>
        <w:t xml:space="preserve">From the point of a user, three situations usually make him </w:t>
      </w:r>
      <w:proofErr w:type="spellStart"/>
      <w:r w:rsidRPr="006B37D1">
        <w:rPr>
          <w:rFonts w:ascii="Courier New" w:hAnsi="Courier New" w:cs="Courier New"/>
        </w:rPr>
        <w:t>rewteet</w:t>
      </w:r>
      <w:proofErr w:type="spellEnd"/>
      <w:r w:rsidRPr="006B37D1">
        <w:rPr>
          <w:rFonts w:ascii="Courier New" w:hAnsi="Courier New" w:cs="Courier New"/>
        </w:rPr>
        <w:t>: 1) the content of the tweet is attractive for the user, and hi</w:t>
      </w:r>
      <w:r w:rsidRPr="006B37D1">
        <w:rPr>
          <w:rFonts w:ascii="Courier New" w:hAnsi="Courier New" w:cs="Courier New"/>
        </w:rPr>
        <w:t xml:space="preserve">s retweeting </w:t>
      </w:r>
      <w:proofErr w:type="spellStart"/>
      <w:r w:rsidRPr="006B37D1">
        <w:rPr>
          <w:rFonts w:ascii="Courier New" w:hAnsi="Courier New" w:cs="Courier New"/>
        </w:rPr>
        <w:t>behavior</w:t>
      </w:r>
      <w:proofErr w:type="spellEnd"/>
      <w:r w:rsidRPr="006B37D1">
        <w:rPr>
          <w:rFonts w:ascii="Courier New" w:hAnsi="Courier New" w:cs="Courier New"/>
        </w:rPr>
        <w:t xml:space="preserve"> is in accordance with subjectivity; 2) the tweet is posted by the user's close friend, and his retweeting </w:t>
      </w:r>
      <w:proofErr w:type="spellStart"/>
      <w:r w:rsidRPr="006B37D1">
        <w:rPr>
          <w:rFonts w:ascii="Courier New" w:hAnsi="Courier New" w:cs="Courier New"/>
        </w:rPr>
        <w:t>behavior</w:t>
      </w:r>
      <w:proofErr w:type="spellEnd"/>
      <w:r w:rsidRPr="006B37D1">
        <w:rPr>
          <w:rFonts w:ascii="Courier New" w:hAnsi="Courier New" w:cs="Courier New"/>
        </w:rPr>
        <w:t xml:space="preserve"> is due to social needs; and 3) the content is novel or epidemic, and his retweeting </w:t>
      </w:r>
      <w:proofErr w:type="spellStart"/>
      <w:r w:rsidRPr="006B37D1">
        <w:rPr>
          <w:rFonts w:ascii="Courier New" w:hAnsi="Courier New" w:cs="Courier New"/>
        </w:rPr>
        <w:t>behavior</w:t>
      </w:r>
      <w:proofErr w:type="spellEnd"/>
      <w:r w:rsidRPr="006B37D1">
        <w:rPr>
          <w:rFonts w:ascii="Courier New" w:hAnsi="Courier New" w:cs="Courier New"/>
        </w:rPr>
        <w:t xml:space="preserve"> is a result of conformity </w:t>
      </w:r>
      <w:r w:rsidRPr="006B37D1">
        <w:rPr>
          <w:rFonts w:ascii="Courier New" w:hAnsi="Courier New" w:cs="Courier New"/>
        </w:rPr>
        <w:t>needs (i.e., the act of matching opinions to group norms\</w:t>
      </w:r>
      <w:proofErr w:type="gramStart"/>
      <w:r w:rsidRPr="006B37D1">
        <w:rPr>
          <w:rFonts w:ascii="Courier New" w:hAnsi="Courier New" w:cs="Courier New"/>
        </w:rPr>
        <w:t>cite{</w:t>
      </w:r>
      <w:proofErr w:type="gramEnd"/>
      <w:r w:rsidRPr="006B37D1">
        <w:rPr>
          <w:rFonts w:ascii="Courier New" w:hAnsi="Courier New" w:cs="Courier New"/>
        </w:rPr>
        <w:t xml:space="preserve">cialdini2004social}). These situations exhibit different types of reasons a user </w:t>
      </w:r>
      <w:proofErr w:type="spellStart"/>
      <w:r w:rsidRPr="006B37D1">
        <w:rPr>
          <w:rFonts w:ascii="Courier New" w:hAnsi="Courier New" w:cs="Courier New"/>
        </w:rPr>
        <w:t>rewteet</w:t>
      </w:r>
      <w:ins w:id="35" w:author="Wang, Ruili" w:date="2014-09-12T19:37:00Z">
        <w:r w:rsidR="00177363">
          <w:rPr>
            <w:rFonts w:ascii="Courier New" w:hAnsi="Courier New" w:cs="Courier New"/>
          </w:rPr>
          <w:t>s</w:t>
        </w:r>
      </w:ins>
      <w:proofErr w:type="spellEnd"/>
      <w:r w:rsidRPr="006B37D1">
        <w:rPr>
          <w:rFonts w:ascii="Courier New" w:hAnsi="Courier New" w:cs="Courier New"/>
        </w:rPr>
        <w:t xml:space="preserve"> a message, and   we will </w:t>
      </w:r>
      <w:proofErr w:type="spellStart"/>
      <w:r w:rsidRPr="006B37D1">
        <w:rPr>
          <w:rFonts w:ascii="Courier New" w:hAnsi="Courier New" w:cs="Courier New"/>
        </w:rPr>
        <w:t>analyze</w:t>
      </w:r>
      <w:proofErr w:type="spellEnd"/>
      <w:r w:rsidRPr="006B37D1">
        <w:rPr>
          <w:rFonts w:ascii="Courier New" w:hAnsi="Courier New" w:cs="Courier New"/>
        </w:rPr>
        <w:t xml:space="preserve"> them by quantifying them as three subjectivity similarities in this sect</w:t>
      </w:r>
      <w:r w:rsidRPr="006B37D1">
        <w:rPr>
          <w:rFonts w:ascii="Courier New" w:hAnsi="Courier New" w:cs="Courier New"/>
        </w:rPr>
        <w:t xml:space="preserve">ion. </w:t>
      </w:r>
    </w:p>
    <w:p w:rsidR="00000000" w:rsidRPr="006B37D1" w:rsidRDefault="00853708" w:rsidP="006B37D1">
      <w:pPr>
        <w:pStyle w:val="PlainText"/>
        <w:rPr>
          <w:rFonts w:ascii="Courier New" w:hAnsi="Courier New" w:cs="Courier New"/>
        </w:rPr>
      </w:pPr>
      <w:r w:rsidRPr="006B37D1">
        <w:rPr>
          <w:rFonts w:ascii="Courier New" w:hAnsi="Courier New" w:cs="Courier New"/>
        </w:rPr>
        <w:t>For a target tweet $ t $, let $ F $ denote the followers who receive $ t $ by following its author $ u</w:t>
      </w:r>
      <w:proofErr w:type="gramStart"/>
      <w:r w:rsidRPr="006B37D1">
        <w:rPr>
          <w:rFonts w:ascii="Courier New" w:hAnsi="Courier New" w:cs="Courier New"/>
        </w:rPr>
        <w:t>_{</w:t>
      </w:r>
      <w:proofErr w:type="gramEnd"/>
      <w:r w:rsidRPr="006B37D1">
        <w:rPr>
          <w:rFonts w:ascii="Courier New" w:hAnsi="Courier New" w:cs="Courier New"/>
        </w:rPr>
        <w:t xml:space="preserve">a} $. </w:t>
      </w:r>
    </w:p>
    <w:p w:rsidR="00000000" w:rsidRPr="006B37D1" w:rsidRDefault="00853708" w:rsidP="006B37D1">
      <w:pPr>
        <w:pStyle w:val="PlainText"/>
        <w:rPr>
          <w:rFonts w:ascii="Courier New" w:hAnsi="Courier New" w:cs="Courier New"/>
        </w:rPr>
      </w:pPr>
      <w:r w:rsidRPr="006B37D1">
        <w:rPr>
          <w:rFonts w:ascii="Courier New" w:hAnsi="Courier New" w:cs="Courier New"/>
        </w:rPr>
        <w:t>For each follower $ f \in F $, we can define a quadruple $ &lt;f, u</w:t>
      </w:r>
      <w:proofErr w:type="gramStart"/>
      <w:r w:rsidRPr="006B37D1">
        <w:rPr>
          <w:rFonts w:ascii="Courier New" w:hAnsi="Courier New" w:cs="Courier New"/>
        </w:rPr>
        <w:t>_{</w:t>
      </w:r>
      <w:proofErr w:type="gramEnd"/>
      <w:r w:rsidRPr="006B37D1">
        <w:rPr>
          <w:rFonts w:ascii="Courier New" w:hAnsi="Courier New" w:cs="Courier New"/>
        </w:rPr>
        <w:t>a}, m, r_{f}&gt;  $. $ r</w:t>
      </w:r>
      <w:proofErr w:type="gramStart"/>
      <w:r w:rsidRPr="006B37D1">
        <w:rPr>
          <w:rFonts w:ascii="Courier New" w:hAnsi="Courier New" w:cs="Courier New"/>
        </w:rPr>
        <w:t>_{</w:t>
      </w:r>
      <w:proofErr w:type="gramEnd"/>
      <w:r w:rsidRPr="006B37D1">
        <w:rPr>
          <w:rFonts w:ascii="Courier New" w:hAnsi="Courier New" w:cs="Courier New"/>
        </w:rPr>
        <w:t>f} $ is a binary label indicating if $ t $ is retw</w:t>
      </w:r>
      <w:r w:rsidRPr="006B37D1">
        <w:rPr>
          <w:rFonts w:ascii="Courier New" w:hAnsi="Courier New" w:cs="Courier New"/>
        </w:rPr>
        <w:t>eeted by $ f $, which needs to be predicted based on our analysis .</w:t>
      </w:r>
    </w:p>
    <w:p w:rsidR="00000000" w:rsidRPr="006B37D1" w:rsidRDefault="00853708" w:rsidP="006B37D1">
      <w:pPr>
        <w:pStyle w:val="PlainText"/>
        <w:rPr>
          <w:rFonts w:ascii="Courier New" w:hAnsi="Courier New" w:cs="Courier New"/>
        </w:rPr>
      </w:pPr>
    </w:p>
    <w:p w:rsidR="00000000" w:rsidRPr="006B37D1" w:rsidRDefault="00853708" w:rsidP="006B37D1">
      <w:pPr>
        <w:pStyle w:val="PlainText"/>
        <w:rPr>
          <w:rFonts w:ascii="Courier New" w:hAnsi="Courier New" w:cs="Courier New"/>
        </w:rPr>
      </w:pPr>
      <w:r w:rsidRPr="006B37D1">
        <w:rPr>
          <w:rFonts w:ascii="Courier New" w:hAnsi="Courier New" w:cs="Courier New"/>
        </w:rPr>
        <w:t>\subsection{Attractiveness}</w:t>
      </w:r>
    </w:p>
    <w:p w:rsidR="00000000" w:rsidRPr="006B37D1" w:rsidRDefault="00853708" w:rsidP="006B37D1">
      <w:pPr>
        <w:pStyle w:val="PlainText"/>
        <w:rPr>
          <w:rFonts w:ascii="Courier New" w:hAnsi="Courier New" w:cs="Courier New"/>
        </w:rPr>
      </w:pPr>
    </w:p>
    <w:p w:rsidR="00000000" w:rsidRPr="006B37D1" w:rsidRDefault="00853708" w:rsidP="006B37D1">
      <w:pPr>
        <w:pStyle w:val="PlainText"/>
        <w:rPr>
          <w:rFonts w:ascii="Courier New" w:hAnsi="Courier New" w:cs="Courier New"/>
        </w:rPr>
      </w:pPr>
      <w:r w:rsidRPr="006B37D1">
        <w:rPr>
          <w:rFonts w:ascii="Courier New" w:hAnsi="Courier New" w:cs="Courier New"/>
        </w:rPr>
        <w:t>A user is likely to repost a microblog if the user finds the content is attractive according to his subjective judgement. We can measure such attractiveness q</w:t>
      </w:r>
      <w:r w:rsidRPr="006B37D1">
        <w:rPr>
          <w:rFonts w:ascii="Courier New" w:hAnsi="Courier New" w:cs="Courier New"/>
        </w:rPr>
        <w:t xml:space="preserve">uantitatively by calculating the subjectivity similarity between the tweet $ t $ and user $ f $. For a tweet $ t $, its topic $ </w:t>
      </w:r>
      <w:proofErr w:type="spellStart"/>
      <w:r w:rsidRPr="006B37D1">
        <w:rPr>
          <w:rFonts w:ascii="Courier New" w:hAnsi="Courier New" w:cs="Courier New"/>
        </w:rPr>
        <w:t>z_t</w:t>
      </w:r>
      <w:proofErr w:type="spellEnd"/>
      <w:r w:rsidRPr="006B37D1">
        <w:rPr>
          <w:rFonts w:ascii="Courier New" w:hAnsi="Courier New" w:cs="Courier New"/>
        </w:rPr>
        <w:t xml:space="preserve"> $ can be identified with Equation~\</w:t>
      </w:r>
      <w:proofErr w:type="gramStart"/>
      <w:r w:rsidRPr="006B37D1">
        <w:rPr>
          <w:rFonts w:ascii="Courier New" w:hAnsi="Courier New" w:cs="Courier New"/>
        </w:rPr>
        <w:t>ref{</w:t>
      </w:r>
      <w:proofErr w:type="spellStart"/>
      <w:proofErr w:type="gramEnd"/>
      <w:r w:rsidRPr="006B37D1">
        <w:rPr>
          <w:rFonts w:ascii="Courier New" w:hAnsi="Courier New" w:cs="Courier New"/>
        </w:rPr>
        <w:t>twtopic</w:t>
      </w:r>
      <w:proofErr w:type="spellEnd"/>
      <w:r w:rsidRPr="006B37D1">
        <w:rPr>
          <w:rFonts w:ascii="Courier New" w:hAnsi="Courier New" w:cs="Courier New"/>
        </w:rPr>
        <w:t xml:space="preserve">}, and let $ </w:t>
      </w:r>
      <w:proofErr w:type="spellStart"/>
      <w:r w:rsidRPr="006B37D1">
        <w:rPr>
          <w:rFonts w:ascii="Courier New" w:hAnsi="Courier New" w:cs="Courier New"/>
        </w:rPr>
        <w:t>s_t</w:t>
      </w:r>
      <w:proofErr w:type="spellEnd"/>
      <w:r w:rsidRPr="006B37D1">
        <w:rPr>
          <w:rFonts w:ascii="Courier New" w:hAnsi="Courier New" w:cs="Courier New"/>
        </w:rPr>
        <w:t xml:space="preserve"> $ be its sentiment. The content of $ t $ can also be </w:t>
      </w:r>
      <w:proofErr w:type="spellStart"/>
      <w:r w:rsidRPr="006B37D1">
        <w:rPr>
          <w:rFonts w:ascii="Courier New" w:hAnsi="Courier New" w:cs="Courier New"/>
        </w:rPr>
        <w:t>modeled</w:t>
      </w:r>
      <w:proofErr w:type="spellEnd"/>
      <w:r w:rsidRPr="006B37D1">
        <w:rPr>
          <w:rFonts w:ascii="Courier New" w:hAnsi="Courier New" w:cs="Courier New"/>
        </w:rPr>
        <w:t xml:space="preserve"> </w:t>
      </w:r>
      <w:r w:rsidRPr="006B37D1">
        <w:rPr>
          <w:rFonts w:ascii="Courier New" w:hAnsi="Courier New" w:cs="Courier New"/>
        </w:rPr>
        <w:t>using our subjectivity model definition with a single topic of interest and a 100\% opinion distribution on a single sentiment value. Thus the attractiveness of the tweet can be measured with subjectivity similarity using Equation~\</w:t>
      </w:r>
      <w:proofErr w:type="gramStart"/>
      <w:r w:rsidRPr="006B37D1">
        <w:rPr>
          <w:rFonts w:ascii="Courier New" w:hAnsi="Courier New" w:cs="Courier New"/>
        </w:rPr>
        <w:t>ref{</w:t>
      </w:r>
      <w:proofErr w:type="spellStart"/>
      <w:proofErr w:type="gramEnd"/>
      <w:r w:rsidRPr="006B37D1">
        <w:rPr>
          <w:rFonts w:ascii="Courier New" w:hAnsi="Courier New" w:cs="Courier New"/>
        </w:rPr>
        <w:t>subsim</w:t>
      </w:r>
      <w:proofErr w:type="spellEnd"/>
      <w:r w:rsidRPr="006B37D1">
        <w:rPr>
          <w:rFonts w:ascii="Courier New" w:hAnsi="Courier New" w:cs="Courier New"/>
        </w:rPr>
        <w:t>}, which is ma</w:t>
      </w:r>
      <w:r w:rsidRPr="006B37D1">
        <w:rPr>
          <w:rFonts w:ascii="Courier New" w:hAnsi="Courier New" w:cs="Courier New"/>
        </w:rPr>
        <w:t xml:space="preserve">rked as $ </w:t>
      </w:r>
      <w:proofErr w:type="spellStart"/>
      <w:r w:rsidRPr="006B37D1">
        <w:rPr>
          <w:rFonts w:ascii="Courier New" w:hAnsi="Courier New" w:cs="Courier New"/>
        </w:rPr>
        <w:t>Sim</w:t>
      </w:r>
      <w:proofErr w:type="spellEnd"/>
      <w:r w:rsidRPr="006B37D1">
        <w:rPr>
          <w:rFonts w:ascii="Courier New" w:hAnsi="Courier New" w:cs="Courier New"/>
        </w:rPr>
        <w:t>(</w:t>
      </w:r>
      <w:proofErr w:type="spellStart"/>
      <w:r w:rsidRPr="006B37D1">
        <w:rPr>
          <w:rFonts w:ascii="Courier New" w:hAnsi="Courier New" w:cs="Courier New"/>
        </w:rPr>
        <w:t>f,t</w:t>
      </w:r>
      <w:proofErr w:type="spellEnd"/>
      <w:r w:rsidRPr="006B37D1">
        <w:rPr>
          <w:rFonts w:ascii="Courier New" w:hAnsi="Courier New" w:cs="Courier New"/>
        </w:rPr>
        <w:t>) $.</w:t>
      </w:r>
    </w:p>
    <w:p w:rsidR="00000000" w:rsidRPr="006B37D1" w:rsidRDefault="00853708" w:rsidP="006B37D1">
      <w:pPr>
        <w:pStyle w:val="PlainText"/>
        <w:rPr>
          <w:rFonts w:ascii="Courier New" w:hAnsi="Courier New" w:cs="Courier New"/>
        </w:rPr>
      </w:pPr>
    </w:p>
    <w:p w:rsidR="00000000" w:rsidRPr="006B37D1" w:rsidRDefault="00853708" w:rsidP="006B37D1">
      <w:pPr>
        <w:pStyle w:val="PlainText"/>
        <w:rPr>
          <w:rFonts w:ascii="Courier New" w:hAnsi="Courier New" w:cs="Courier New"/>
        </w:rPr>
      </w:pPr>
      <w:r w:rsidRPr="006B37D1">
        <w:rPr>
          <w:rFonts w:ascii="Courier New" w:hAnsi="Courier New" w:cs="Courier New"/>
        </w:rPr>
        <w:t>\subsection{Sociality}</w:t>
      </w:r>
    </w:p>
    <w:p w:rsidR="00000000" w:rsidRPr="006B37D1" w:rsidRDefault="00853708" w:rsidP="006B37D1">
      <w:pPr>
        <w:pStyle w:val="PlainText"/>
        <w:rPr>
          <w:rFonts w:ascii="Courier New" w:hAnsi="Courier New" w:cs="Courier New"/>
        </w:rPr>
      </w:pPr>
    </w:p>
    <w:p w:rsidR="00000000" w:rsidRPr="006B37D1" w:rsidRDefault="00853708" w:rsidP="006B37D1">
      <w:pPr>
        <w:pStyle w:val="PlainText"/>
        <w:rPr>
          <w:rFonts w:ascii="Courier New" w:hAnsi="Courier New" w:cs="Courier New"/>
        </w:rPr>
      </w:pPr>
      <w:r w:rsidRPr="006B37D1">
        <w:rPr>
          <w:rFonts w:ascii="Courier New" w:hAnsi="Courier New" w:cs="Courier New"/>
        </w:rPr>
        <w:t xml:space="preserve">In this case, the retweeting </w:t>
      </w:r>
      <w:proofErr w:type="spellStart"/>
      <w:r w:rsidRPr="006B37D1">
        <w:rPr>
          <w:rFonts w:ascii="Courier New" w:hAnsi="Courier New" w:cs="Courier New"/>
        </w:rPr>
        <w:t>behavior</w:t>
      </w:r>
      <w:proofErr w:type="spellEnd"/>
      <w:r w:rsidRPr="006B37D1">
        <w:rPr>
          <w:rFonts w:ascii="Courier New" w:hAnsi="Courier New" w:cs="Courier New"/>
        </w:rPr>
        <w:t xml:space="preserve"> is based on the needs of social interaction. That is, the </w:t>
      </w:r>
      <w:proofErr w:type="spellStart"/>
      <w:r w:rsidRPr="006B37D1">
        <w:rPr>
          <w:rFonts w:ascii="Courier New" w:hAnsi="Courier New" w:cs="Courier New"/>
        </w:rPr>
        <w:t>behavior</w:t>
      </w:r>
      <w:proofErr w:type="spellEnd"/>
      <w:r w:rsidRPr="006B37D1">
        <w:rPr>
          <w:rFonts w:ascii="Courier New" w:hAnsi="Courier New" w:cs="Courier New"/>
        </w:rPr>
        <w:t xml:space="preserve"> is triggered because the tweet $ t $ is sent by a like-minded friend, instead of the information it cont</w:t>
      </w:r>
      <w:r w:rsidRPr="006B37D1">
        <w:rPr>
          <w:rFonts w:ascii="Courier New" w:hAnsi="Courier New" w:cs="Courier New"/>
        </w:rPr>
        <w:t xml:space="preserve">ains. We can measure how like-minded the user $ f $ and his friend $ </w:t>
      </w:r>
      <w:proofErr w:type="spellStart"/>
      <w:r w:rsidRPr="006B37D1">
        <w:rPr>
          <w:rFonts w:ascii="Courier New" w:hAnsi="Courier New" w:cs="Courier New"/>
        </w:rPr>
        <w:t>u_a</w:t>
      </w:r>
      <w:proofErr w:type="spellEnd"/>
      <w:r w:rsidRPr="006B37D1">
        <w:rPr>
          <w:rFonts w:ascii="Courier New" w:hAnsi="Courier New" w:cs="Courier New"/>
        </w:rPr>
        <w:t xml:space="preserve"> $ with their subjectivity similarity $ </w:t>
      </w:r>
      <w:proofErr w:type="spellStart"/>
      <w:proofErr w:type="gramStart"/>
      <w:r w:rsidRPr="006B37D1">
        <w:rPr>
          <w:rFonts w:ascii="Courier New" w:hAnsi="Courier New" w:cs="Courier New"/>
        </w:rPr>
        <w:t>Sim</w:t>
      </w:r>
      <w:proofErr w:type="spellEnd"/>
      <w:r w:rsidRPr="006B37D1">
        <w:rPr>
          <w:rFonts w:ascii="Courier New" w:hAnsi="Courier New" w:cs="Courier New"/>
        </w:rPr>
        <w:t>(</w:t>
      </w:r>
      <w:proofErr w:type="spellStart"/>
      <w:proofErr w:type="gramEnd"/>
      <w:r w:rsidRPr="006B37D1">
        <w:rPr>
          <w:rFonts w:ascii="Courier New" w:hAnsi="Courier New" w:cs="Courier New"/>
        </w:rPr>
        <w:t>f,u_a</w:t>
      </w:r>
      <w:proofErr w:type="spellEnd"/>
      <w:r w:rsidRPr="006B37D1">
        <w:rPr>
          <w:rFonts w:ascii="Courier New" w:hAnsi="Courier New" w:cs="Courier New"/>
        </w:rPr>
        <w:t>) $.  However, different kinds of friends may have a different influence on the user $ f $. For example, $ f $ may follow many friends,</w:t>
      </w:r>
      <w:r w:rsidRPr="006B37D1">
        <w:rPr>
          <w:rFonts w:ascii="Courier New" w:hAnsi="Courier New" w:cs="Courier New"/>
        </w:rPr>
        <w:t xml:space="preserve"> but only frequently interacts with a few. Furthermore, not all tweets of a friend may be of interest to $ f $. For example, in Figure~\</w:t>
      </w:r>
      <w:proofErr w:type="gramStart"/>
      <w:r w:rsidRPr="006B37D1">
        <w:rPr>
          <w:rFonts w:ascii="Courier New" w:hAnsi="Courier New" w:cs="Courier New"/>
        </w:rPr>
        <w:t>ref{</w:t>
      </w:r>
      <w:proofErr w:type="gramEnd"/>
      <w:r w:rsidRPr="006B37D1">
        <w:rPr>
          <w:rFonts w:ascii="Courier New" w:hAnsi="Courier New" w:cs="Courier New"/>
        </w:rPr>
        <w:t xml:space="preserve">fig00}, Jane may be interested in tweets from Tony about movie, but may not be interested in his tweets about </w:t>
      </w:r>
      <w:proofErr w:type="spellStart"/>
      <w:r w:rsidRPr="006B37D1">
        <w:rPr>
          <w:rFonts w:ascii="Courier New" w:hAnsi="Courier New" w:cs="Courier New"/>
        </w:rPr>
        <w:t>cellph</w:t>
      </w:r>
      <w:r w:rsidRPr="006B37D1">
        <w:rPr>
          <w:rFonts w:ascii="Courier New" w:hAnsi="Courier New" w:cs="Courier New"/>
        </w:rPr>
        <w:t>one</w:t>
      </w:r>
      <w:proofErr w:type="spellEnd"/>
      <w:r w:rsidRPr="006B37D1">
        <w:rPr>
          <w:rFonts w:ascii="Courier New" w:hAnsi="Courier New" w:cs="Courier New"/>
        </w:rPr>
        <w:t xml:space="preserve">. We therefore assign a weight to $ </w:t>
      </w:r>
      <w:proofErr w:type="spellStart"/>
      <w:proofErr w:type="gramStart"/>
      <w:r w:rsidRPr="006B37D1">
        <w:rPr>
          <w:rFonts w:ascii="Courier New" w:hAnsi="Courier New" w:cs="Courier New"/>
        </w:rPr>
        <w:t>Sim</w:t>
      </w:r>
      <w:proofErr w:type="spellEnd"/>
      <w:r w:rsidRPr="006B37D1">
        <w:rPr>
          <w:rFonts w:ascii="Courier New" w:hAnsi="Courier New" w:cs="Courier New"/>
        </w:rPr>
        <w:t>(</w:t>
      </w:r>
      <w:proofErr w:type="spellStart"/>
      <w:proofErr w:type="gramEnd"/>
      <w:r w:rsidRPr="006B37D1">
        <w:rPr>
          <w:rFonts w:ascii="Courier New" w:hAnsi="Courier New" w:cs="Courier New"/>
        </w:rPr>
        <w:t>f,u_a</w:t>
      </w:r>
      <w:proofErr w:type="spellEnd"/>
      <w:r w:rsidRPr="006B37D1">
        <w:rPr>
          <w:rFonts w:ascii="Courier New" w:hAnsi="Courier New" w:cs="Courier New"/>
        </w:rPr>
        <w:t>) $ to reflect the influence of different kinds of friend, which</w:t>
      </w:r>
    </w:p>
    <w:p w:rsidR="00000000" w:rsidRPr="006B37D1" w:rsidRDefault="00853708" w:rsidP="006B37D1">
      <w:pPr>
        <w:pStyle w:val="PlainText"/>
        <w:rPr>
          <w:rFonts w:ascii="Courier New" w:hAnsi="Courier New" w:cs="Courier New"/>
        </w:rPr>
      </w:pPr>
      <w:proofErr w:type="gramStart"/>
      <w:r w:rsidRPr="006B37D1">
        <w:rPr>
          <w:rFonts w:ascii="Courier New" w:hAnsi="Courier New" w:cs="Courier New"/>
        </w:rPr>
        <w:t>is</w:t>
      </w:r>
      <w:proofErr w:type="gramEnd"/>
      <w:r w:rsidRPr="006B37D1">
        <w:rPr>
          <w:rFonts w:ascii="Courier New" w:hAnsi="Courier New" w:cs="Courier New"/>
        </w:rPr>
        <w:t xml:space="preserve"> composed of four factors:</w:t>
      </w:r>
    </w:p>
    <w:p w:rsidR="00000000" w:rsidRPr="006B37D1" w:rsidRDefault="00853708" w:rsidP="006B37D1">
      <w:pPr>
        <w:pStyle w:val="PlainText"/>
        <w:rPr>
          <w:rFonts w:ascii="Courier New" w:hAnsi="Courier New" w:cs="Courier New"/>
        </w:rPr>
      </w:pPr>
      <w:r w:rsidRPr="006B37D1">
        <w:rPr>
          <w:rFonts w:ascii="Courier New" w:hAnsi="Courier New" w:cs="Courier New"/>
        </w:rPr>
        <w:t>\</w:t>
      </w:r>
      <w:proofErr w:type="spellStart"/>
      <w:r w:rsidRPr="006B37D1">
        <w:rPr>
          <w:rFonts w:ascii="Courier New" w:hAnsi="Courier New" w:cs="Courier New"/>
        </w:rPr>
        <w:t>subsubsection</w:t>
      </w:r>
      <w:proofErr w:type="spellEnd"/>
      <w:r w:rsidRPr="006B37D1">
        <w:rPr>
          <w:rFonts w:ascii="Courier New" w:hAnsi="Courier New" w:cs="Courier New"/>
        </w:rPr>
        <w:t xml:space="preserve">{Expert Factor $ </w:t>
      </w:r>
      <w:proofErr w:type="spellStart"/>
      <w:r w:rsidRPr="006B37D1">
        <w:rPr>
          <w:rFonts w:ascii="Courier New" w:hAnsi="Courier New" w:cs="Courier New"/>
        </w:rPr>
        <w:t>w_</w:t>
      </w:r>
      <w:proofErr w:type="gramStart"/>
      <w:r w:rsidRPr="006B37D1">
        <w:rPr>
          <w:rFonts w:ascii="Courier New" w:hAnsi="Courier New" w:cs="Courier New"/>
        </w:rPr>
        <w:t>E</w:t>
      </w:r>
      <w:proofErr w:type="spellEnd"/>
      <w:r w:rsidRPr="006B37D1">
        <w:rPr>
          <w:rFonts w:ascii="Courier New" w:hAnsi="Courier New" w:cs="Courier New"/>
        </w:rPr>
        <w:t>(</w:t>
      </w:r>
      <w:proofErr w:type="spellStart"/>
      <w:proofErr w:type="gramEnd"/>
      <w:r w:rsidRPr="006B37D1">
        <w:rPr>
          <w:rFonts w:ascii="Courier New" w:hAnsi="Courier New" w:cs="Courier New"/>
        </w:rPr>
        <w:t>u_a</w:t>
      </w:r>
      <w:proofErr w:type="spellEnd"/>
      <w:r w:rsidRPr="006B37D1">
        <w:rPr>
          <w:rFonts w:ascii="Courier New" w:hAnsi="Courier New" w:cs="Courier New"/>
        </w:rPr>
        <w:t xml:space="preserve">) $} It represents the relative expertise of the author $ </w:t>
      </w:r>
      <w:proofErr w:type="spellStart"/>
      <w:r w:rsidRPr="006B37D1">
        <w:rPr>
          <w:rFonts w:ascii="Courier New" w:hAnsi="Courier New" w:cs="Courier New"/>
        </w:rPr>
        <w:t>u_a</w:t>
      </w:r>
      <w:proofErr w:type="spellEnd"/>
      <w:r w:rsidRPr="006B37D1">
        <w:rPr>
          <w:rFonts w:ascii="Courier New" w:hAnsi="Courier New" w:cs="Courier New"/>
        </w:rPr>
        <w:t xml:space="preserve"> $ among his fo</w:t>
      </w:r>
      <w:r w:rsidRPr="006B37D1">
        <w:rPr>
          <w:rFonts w:ascii="Courier New" w:hAnsi="Courier New" w:cs="Courier New"/>
        </w:rPr>
        <w:t xml:space="preserve">llowers including $ f $. The expert user imposes more influence on others. We simply calculate it as </w:t>
      </w:r>
      <w:r w:rsidRPr="006B37D1">
        <w:rPr>
          <w:rFonts w:ascii="Courier New" w:hAnsi="Courier New" w:cs="Courier New"/>
        </w:rPr>
        <w:lastRenderedPageBreak/>
        <w:t xml:space="preserve">the ratio of user $ </w:t>
      </w:r>
      <w:proofErr w:type="spellStart"/>
      <w:r w:rsidRPr="006B37D1">
        <w:rPr>
          <w:rFonts w:ascii="Courier New" w:hAnsi="Courier New" w:cs="Courier New"/>
        </w:rPr>
        <w:t>u_a</w:t>
      </w:r>
      <w:proofErr w:type="spellEnd"/>
      <w:r w:rsidRPr="006B37D1">
        <w:rPr>
          <w:rFonts w:ascii="Courier New" w:hAnsi="Courier New" w:cs="Courier New"/>
        </w:rPr>
        <w:t xml:space="preserve"> $'s tweets count over all tweets of $ </w:t>
      </w:r>
      <w:proofErr w:type="spellStart"/>
      <w:r w:rsidRPr="006B37D1">
        <w:rPr>
          <w:rFonts w:ascii="Courier New" w:hAnsi="Courier New" w:cs="Courier New"/>
        </w:rPr>
        <w:t>u_a</w:t>
      </w:r>
      <w:proofErr w:type="spellEnd"/>
      <w:r w:rsidRPr="006B37D1">
        <w:rPr>
          <w:rFonts w:ascii="Courier New" w:hAnsi="Courier New" w:cs="Courier New"/>
        </w:rPr>
        <w:t xml:space="preserve"> $ and his followers by $ </w:t>
      </w:r>
      <w:proofErr w:type="spellStart"/>
      <w:r w:rsidRPr="006B37D1">
        <w:rPr>
          <w:rFonts w:ascii="Courier New" w:hAnsi="Courier New" w:cs="Courier New"/>
        </w:rPr>
        <w:t>w_</w:t>
      </w:r>
      <w:proofErr w:type="gramStart"/>
      <w:r w:rsidRPr="006B37D1">
        <w:rPr>
          <w:rFonts w:ascii="Courier New" w:hAnsi="Courier New" w:cs="Courier New"/>
        </w:rPr>
        <w:t>E</w:t>
      </w:r>
      <w:proofErr w:type="spellEnd"/>
      <w:r w:rsidRPr="006B37D1">
        <w:rPr>
          <w:rFonts w:ascii="Courier New" w:hAnsi="Courier New" w:cs="Courier New"/>
        </w:rPr>
        <w:t>(</w:t>
      </w:r>
      <w:proofErr w:type="spellStart"/>
      <w:proofErr w:type="gramEnd"/>
      <w:r w:rsidRPr="006B37D1">
        <w:rPr>
          <w:rFonts w:ascii="Courier New" w:hAnsi="Courier New" w:cs="Courier New"/>
        </w:rPr>
        <w:t>u_a</w:t>
      </w:r>
      <w:proofErr w:type="spellEnd"/>
      <w:r w:rsidRPr="006B37D1">
        <w:rPr>
          <w:rFonts w:ascii="Courier New" w:hAnsi="Courier New" w:cs="Courier New"/>
        </w:rPr>
        <w:t>)=|M_{</w:t>
      </w:r>
      <w:proofErr w:type="spellStart"/>
      <w:r w:rsidRPr="006B37D1">
        <w:rPr>
          <w:rFonts w:ascii="Courier New" w:hAnsi="Courier New" w:cs="Courier New"/>
        </w:rPr>
        <w:t>u_a</w:t>
      </w:r>
      <w:proofErr w:type="spellEnd"/>
      <w:r w:rsidRPr="006B37D1">
        <w:rPr>
          <w:rFonts w:ascii="Courier New" w:hAnsi="Courier New" w:cs="Courier New"/>
        </w:rPr>
        <w:t>}|/|\{</w:t>
      </w:r>
      <w:proofErr w:type="spellStart"/>
      <w:r w:rsidRPr="006B37D1">
        <w:rPr>
          <w:rFonts w:ascii="Courier New" w:hAnsi="Courier New" w:cs="Courier New"/>
        </w:rPr>
        <w:t>M_u|u</w:t>
      </w:r>
      <w:proofErr w:type="spellEnd"/>
      <w:r w:rsidRPr="006B37D1">
        <w:rPr>
          <w:rFonts w:ascii="Courier New" w:hAnsi="Courier New" w:cs="Courier New"/>
        </w:rPr>
        <w:t xml:space="preserve"> \in </w:t>
      </w:r>
      <w:proofErr w:type="spellStart"/>
      <w:r w:rsidRPr="006B37D1">
        <w:rPr>
          <w:rFonts w:ascii="Courier New" w:hAnsi="Courier New" w:cs="Courier New"/>
        </w:rPr>
        <w:t>u_a</w:t>
      </w:r>
      <w:proofErr w:type="spellEnd"/>
      <w:r w:rsidRPr="006B37D1">
        <w:rPr>
          <w:rFonts w:ascii="Courier New" w:hAnsi="Courier New" w:cs="Courier New"/>
        </w:rPr>
        <w:t xml:space="preserve"> \cup F \}|  $.</w:t>
      </w:r>
    </w:p>
    <w:p w:rsidR="00000000" w:rsidRPr="006B37D1" w:rsidRDefault="00853708" w:rsidP="006B37D1">
      <w:pPr>
        <w:pStyle w:val="PlainText"/>
        <w:rPr>
          <w:rFonts w:ascii="Courier New" w:hAnsi="Courier New" w:cs="Courier New"/>
        </w:rPr>
      </w:pPr>
      <w:r w:rsidRPr="006B37D1">
        <w:rPr>
          <w:rFonts w:ascii="Courier New" w:hAnsi="Courier New" w:cs="Courier New"/>
        </w:rPr>
        <w:t>\</w:t>
      </w:r>
      <w:proofErr w:type="spellStart"/>
      <w:r w:rsidRPr="006B37D1">
        <w:rPr>
          <w:rFonts w:ascii="Courier New" w:hAnsi="Courier New" w:cs="Courier New"/>
        </w:rPr>
        <w:t>subsubsectio</w:t>
      </w:r>
      <w:r w:rsidRPr="006B37D1">
        <w:rPr>
          <w:rFonts w:ascii="Courier New" w:hAnsi="Courier New" w:cs="Courier New"/>
        </w:rPr>
        <w:t>n</w:t>
      </w:r>
      <w:proofErr w:type="spellEnd"/>
      <w:r w:rsidRPr="006B37D1">
        <w:rPr>
          <w:rFonts w:ascii="Courier New" w:hAnsi="Courier New" w:cs="Courier New"/>
        </w:rPr>
        <w:t xml:space="preserve">{Leadership Factor $ </w:t>
      </w:r>
      <w:proofErr w:type="spellStart"/>
      <w:r w:rsidRPr="006B37D1">
        <w:rPr>
          <w:rFonts w:ascii="Courier New" w:hAnsi="Courier New" w:cs="Courier New"/>
        </w:rPr>
        <w:t>w_</w:t>
      </w:r>
      <w:proofErr w:type="gramStart"/>
      <w:r w:rsidRPr="006B37D1">
        <w:rPr>
          <w:rFonts w:ascii="Courier New" w:hAnsi="Courier New" w:cs="Courier New"/>
        </w:rPr>
        <w:t>L</w:t>
      </w:r>
      <w:proofErr w:type="spellEnd"/>
      <w:r w:rsidRPr="006B37D1">
        <w:rPr>
          <w:rFonts w:ascii="Courier New" w:hAnsi="Courier New" w:cs="Courier New"/>
        </w:rPr>
        <w:t>(</w:t>
      </w:r>
      <w:proofErr w:type="spellStart"/>
      <w:proofErr w:type="gramEnd"/>
      <w:r w:rsidRPr="006B37D1">
        <w:rPr>
          <w:rFonts w:ascii="Courier New" w:hAnsi="Courier New" w:cs="Courier New"/>
        </w:rPr>
        <w:t>u_a</w:t>
      </w:r>
      <w:proofErr w:type="spellEnd"/>
      <w:r w:rsidRPr="006B37D1">
        <w:rPr>
          <w:rFonts w:ascii="Courier New" w:hAnsi="Courier New" w:cs="Courier New"/>
        </w:rPr>
        <w:t xml:space="preserve">) $} In our work, the leadership of a user $ </w:t>
      </w:r>
      <w:proofErr w:type="spellStart"/>
      <w:r w:rsidRPr="006B37D1">
        <w:rPr>
          <w:rFonts w:ascii="Courier New" w:hAnsi="Courier New" w:cs="Courier New"/>
        </w:rPr>
        <w:t>u_a</w:t>
      </w:r>
      <w:proofErr w:type="spellEnd"/>
      <w:r w:rsidRPr="006B37D1">
        <w:rPr>
          <w:rFonts w:ascii="Courier New" w:hAnsi="Courier New" w:cs="Courier New"/>
        </w:rPr>
        <w:t xml:space="preserve"> $ is determined by his followers. The leadership weight is calculated by $ </w:t>
      </w:r>
      <w:proofErr w:type="spellStart"/>
      <w:r w:rsidRPr="006B37D1">
        <w:rPr>
          <w:rFonts w:ascii="Courier New" w:hAnsi="Courier New" w:cs="Courier New"/>
        </w:rPr>
        <w:t>w_</w:t>
      </w:r>
      <w:proofErr w:type="gramStart"/>
      <w:r w:rsidRPr="006B37D1">
        <w:rPr>
          <w:rFonts w:ascii="Courier New" w:hAnsi="Courier New" w:cs="Courier New"/>
        </w:rPr>
        <w:t>L</w:t>
      </w:r>
      <w:proofErr w:type="spellEnd"/>
      <w:r w:rsidRPr="006B37D1">
        <w:rPr>
          <w:rFonts w:ascii="Courier New" w:hAnsi="Courier New" w:cs="Courier New"/>
        </w:rPr>
        <w:t>(</w:t>
      </w:r>
      <w:proofErr w:type="spellStart"/>
      <w:proofErr w:type="gramEnd"/>
      <w:r w:rsidRPr="006B37D1">
        <w:rPr>
          <w:rFonts w:ascii="Courier New" w:hAnsi="Courier New" w:cs="Courier New"/>
        </w:rPr>
        <w:t>u_a</w:t>
      </w:r>
      <w:proofErr w:type="spellEnd"/>
      <w:r w:rsidRPr="006B37D1">
        <w:rPr>
          <w:rFonts w:ascii="Courier New" w:hAnsi="Courier New" w:cs="Courier New"/>
        </w:rPr>
        <w:t>)=\log (|F|)/\log(\max) $, where $ \max $ is the maximum popularity of a user in Twitter\footnot</w:t>
      </w:r>
      <w:r w:rsidRPr="006B37D1">
        <w:rPr>
          <w:rFonts w:ascii="Courier New" w:hAnsi="Courier New" w:cs="Courier New"/>
        </w:rPr>
        <w:t>e{\</w:t>
      </w:r>
      <w:proofErr w:type="spellStart"/>
      <w:r w:rsidRPr="006B37D1">
        <w:rPr>
          <w:rFonts w:ascii="Courier New" w:hAnsi="Courier New" w:cs="Courier New"/>
        </w:rPr>
        <w:t>url</w:t>
      </w:r>
      <w:proofErr w:type="spellEnd"/>
      <w:r w:rsidRPr="006B37D1">
        <w:rPr>
          <w:rFonts w:ascii="Courier New" w:hAnsi="Courier New" w:cs="Courier New"/>
        </w:rPr>
        <w:t>{http://twittercounter.com/pages/100}}.</w:t>
      </w:r>
    </w:p>
    <w:p w:rsidR="00000000" w:rsidRPr="006B37D1" w:rsidRDefault="00853708" w:rsidP="006B37D1">
      <w:pPr>
        <w:pStyle w:val="PlainText"/>
        <w:rPr>
          <w:rFonts w:ascii="Courier New" w:hAnsi="Courier New" w:cs="Courier New"/>
        </w:rPr>
      </w:pPr>
      <w:r w:rsidRPr="006B37D1">
        <w:rPr>
          <w:rFonts w:ascii="Courier New" w:hAnsi="Courier New" w:cs="Courier New"/>
        </w:rPr>
        <w:t>\</w:t>
      </w:r>
      <w:proofErr w:type="spellStart"/>
      <w:r w:rsidRPr="006B37D1">
        <w:rPr>
          <w:rFonts w:ascii="Courier New" w:hAnsi="Courier New" w:cs="Courier New"/>
        </w:rPr>
        <w:t>subsubsection</w:t>
      </w:r>
      <w:proofErr w:type="spellEnd"/>
      <w:r w:rsidRPr="006B37D1">
        <w:rPr>
          <w:rFonts w:ascii="Courier New" w:hAnsi="Courier New" w:cs="Courier New"/>
        </w:rPr>
        <w:t xml:space="preserve">{Similarity Factor $ </w:t>
      </w:r>
      <w:proofErr w:type="spellStart"/>
      <w:r w:rsidRPr="006B37D1">
        <w:rPr>
          <w:rFonts w:ascii="Courier New" w:hAnsi="Courier New" w:cs="Courier New"/>
        </w:rPr>
        <w:t>w_</w:t>
      </w:r>
      <w:proofErr w:type="gramStart"/>
      <w:r w:rsidRPr="006B37D1">
        <w:rPr>
          <w:rFonts w:ascii="Courier New" w:hAnsi="Courier New" w:cs="Courier New"/>
        </w:rPr>
        <w:t>S</w:t>
      </w:r>
      <w:proofErr w:type="spellEnd"/>
      <w:r w:rsidRPr="006B37D1">
        <w:rPr>
          <w:rFonts w:ascii="Courier New" w:hAnsi="Courier New" w:cs="Courier New"/>
        </w:rPr>
        <w:t>(</w:t>
      </w:r>
      <w:proofErr w:type="spellStart"/>
      <w:proofErr w:type="gramEnd"/>
      <w:r w:rsidRPr="006B37D1">
        <w:rPr>
          <w:rFonts w:ascii="Courier New" w:hAnsi="Courier New" w:cs="Courier New"/>
        </w:rPr>
        <w:t>u_a,f</w:t>
      </w:r>
      <w:proofErr w:type="spellEnd"/>
      <w:r w:rsidRPr="006B37D1">
        <w:rPr>
          <w:rFonts w:ascii="Courier New" w:hAnsi="Courier New" w:cs="Courier New"/>
        </w:rPr>
        <w:t xml:space="preserve">) $} The similarity of interests between $ </w:t>
      </w:r>
      <w:proofErr w:type="spellStart"/>
      <w:r w:rsidRPr="006B37D1">
        <w:rPr>
          <w:rFonts w:ascii="Courier New" w:hAnsi="Courier New" w:cs="Courier New"/>
        </w:rPr>
        <w:t>u_a</w:t>
      </w:r>
      <w:proofErr w:type="spellEnd"/>
      <w:r w:rsidRPr="006B37D1">
        <w:rPr>
          <w:rFonts w:ascii="Courier New" w:hAnsi="Courier New" w:cs="Courier New"/>
        </w:rPr>
        <w:t xml:space="preserve"> $ and $ f $ is measured as the inverse KL-divergence between their topic distribution in their subjectivity model: $ </w:t>
      </w:r>
      <w:proofErr w:type="spellStart"/>
      <w:r w:rsidRPr="006B37D1">
        <w:rPr>
          <w:rFonts w:ascii="Courier New" w:hAnsi="Courier New" w:cs="Courier New"/>
        </w:rPr>
        <w:t>w_</w:t>
      </w:r>
      <w:r w:rsidRPr="006B37D1">
        <w:rPr>
          <w:rFonts w:ascii="Courier New" w:hAnsi="Courier New" w:cs="Courier New"/>
        </w:rPr>
        <w:t>S</w:t>
      </w:r>
      <w:proofErr w:type="spellEnd"/>
      <w:r w:rsidRPr="006B37D1">
        <w:rPr>
          <w:rFonts w:ascii="Courier New" w:hAnsi="Courier New" w:cs="Courier New"/>
        </w:rPr>
        <w:t>(</w:t>
      </w:r>
      <w:proofErr w:type="spellStart"/>
      <w:r w:rsidRPr="006B37D1">
        <w:rPr>
          <w:rFonts w:ascii="Courier New" w:hAnsi="Courier New" w:cs="Courier New"/>
        </w:rPr>
        <w:t>u_a,f</w:t>
      </w:r>
      <w:proofErr w:type="spellEnd"/>
      <w:r w:rsidRPr="006B37D1">
        <w:rPr>
          <w:rFonts w:ascii="Courier New" w:hAnsi="Courier New" w:cs="Courier New"/>
        </w:rPr>
        <w:t>)= 1/KL(\theta_{</w:t>
      </w:r>
      <w:proofErr w:type="spellStart"/>
      <w:r w:rsidRPr="006B37D1">
        <w:rPr>
          <w:rFonts w:ascii="Courier New" w:hAnsi="Courier New" w:cs="Courier New"/>
        </w:rPr>
        <w:t>u_a</w:t>
      </w:r>
      <w:proofErr w:type="spellEnd"/>
      <w:r w:rsidRPr="006B37D1">
        <w:rPr>
          <w:rFonts w:ascii="Courier New" w:hAnsi="Courier New" w:cs="Courier New"/>
        </w:rPr>
        <w:t>},\</w:t>
      </w:r>
      <w:proofErr w:type="spellStart"/>
      <w:r w:rsidRPr="006B37D1">
        <w:rPr>
          <w:rFonts w:ascii="Courier New" w:hAnsi="Courier New" w:cs="Courier New"/>
        </w:rPr>
        <w:t>theta_f</w:t>
      </w:r>
      <w:proofErr w:type="spellEnd"/>
      <w:r w:rsidRPr="006B37D1">
        <w:rPr>
          <w:rFonts w:ascii="Courier New" w:hAnsi="Courier New" w:cs="Courier New"/>
        </w:rPr>
        <w:t>)$.</w:t>
      </w:r>
    </w:p>
    <w:p w:rsidR="00000000" w:rsidRPr="006B37D1" w:rsidRDefault="00853708" w:rsidP="006B37D1">
      <w:pPr>
        <w:pStyle w:val="PlainText"/>
        <w:rPr>
          <w:rFonts w:ascii="Courier New" w:hAnsi="Courier New" w:cs="Courier New"/>
        </w:rPr>
      </w:pPr>
      <w:r w:rsidRPr="006B37D1">
        <w:rPr>
          <w:rFonts w:ascii="Courier New" w:hAnsi="Courier New" w:cs="Courier New"/>
        </w:rPr>
        <w:t>\</w:t>
      </w:r>
      <w:proofErr w:type="spellStart"/>
      <w:r w:rsidRPr="006B37D1">
        <w:rPr>
          <w:rFonts w:ascii="Courier New" w:hAnsi="Courier New" w:cs="Courier New"/>
        </w:rPr>
        <w:t>subsubsection</w:t>
      </w:r>
      <w:proofErr w:type="spellEnd"/>
      <w:r w:rsidRPr="006B37D1">
        <w:rPr>
          <w:rFonts w:ascii="Courier New" w:hAnsi="Courier New" w:cs="Courier New"/>
        </w:rPr>
        <w:t xml:space="preserve">{Interaction Factor $ </w:t>
      </w:r>
      <w:proofErr w:type="spellStart"/>
      <w:r w:rsidRPr="006B37D1">
        <w:rPr>
          <w:rFonts w:ascii="Courier New" w:hAnsi="Courier New" w:cs="Courier New"/>
        </w:rPr>
        <w:t>w_</w:t>
      </w:r>
      <w:proofErr w:type="gramStart"/>
      <w:r w:rsidRPr="006B37D1">
        <w:rPr>
          <w:rFonts w:ascii="Courier New" w:hAnsi="Courier New" w:cs="Courier New"/>
        </w:rPr>
        <w:t>I</w:t>
      </w:r>
      <w:proofErr w:type="spellEnd"/>
      <w:r w:rsidRPr="006B37D1">
        <w:rPr>
          <w:rFonts w:ascii="Courier New" w:hAnsi="Courier New" w:cs="Courier New"/>
        </w:rPr>
        <w:t>(</w:t>
      </w:r>
      <w:proofErr w:type="spellStart"/>
      <w:proofErr w:type="gramEnd"/>
      <w:r w:rsidRPr="006B37D1">
        <w:rPr>
          <w:rFonts w:ascii="Courier New" w:hAnsi="Courier New" w:cs="Courier New"/>
        </w:rPr>
        <w:t>u_a,f</w:t>
      </w:r>
      <w:proofErr w:type="spellEnd"/>
      <w:r w:rsidRPr="006B37D1">
        <w:rPr>
          <w:rFonts w:ascii="Courier New" w:hAnsi="Courier New" w:cs="Courier New"/>
        </w:rPr>
        <w:t xml:space="preserve">) $} All the interactions $ </w:t>
      </w:r>
      <w:proofErr w:type="spellStart"/>
      <w:r w:rsidRPr="006B37D1">
        <w:rPr>
          <w:rFonts w:ascii="Courier New" w:hAnsi="Courier New" w:cs="Courier New"/>
        </w:rPr>
        <w:t>Interation</w:t>
      </w:r>
      <w:proofErr w:type="spellEnd"/>
      <w:r w:rsidRPr="006B37D1">
        <w:rPr>
          <w:rFonts w:ascii="Courier New" w:hAnsi="Courier New" w:cs="Courier New"/>
        </w:rPr>
        <w:t>_{</w:t>
      </w:r>
      <w:proofErr w:type="spellStart"/>
      <w:r w:rsidRPr="006B37D1">
        <w:rPr>
          <w:rFonts w:ascii="Courier New" w:hAnsi="Courier New" w:cs="Courier New"/>
        </w:rPr>
        <w:t>u_a,f</w:t>
      </w:r>
      <w:proofErr w:type="spellEnd"/>
      <w:r w:rsidRPr="006B37D1">
        <w:rPr>
          <w:rFonts w:ascii="Courier New" w:hAnsi="Courier New" w:cs="Courier New"/>
        </w:rPr>
        <w:t xml:space="preserve">} $ between $ </w:t>
      </w:r>
      <w:proofErr w:type="spellStart"/>
      <w:r w:rsidRPr="006B37D1">
        <w:rPr>
          <w:rFonts w:ascii="Courier New" w:hAnsi="Courier New" w:cs="Courier New"/>
        </w:rPr>
        <w:t>u_a</w:t>
      </w:r>
      <w:proofErr w:type="spellEnd"/>
      <w:r w:rsidRPr="006B37D1">
        <w:rPr>
          <w:rFonts w:ascii="Courier New" w:hAnsi="Courier New" w:cs="Courier New"/>
        </w:rPr>
        <w:t xml:space="preserve"> $ and $ f $ are </w:t>
      </w:r>
      <w:proofErr w:type="spellStart"/>
      <w:r w:rsidRPr="006B37D1">
        <w:rPr>
          <w:rFonts w:ascii="Courier New" w:hAnsi="Courier New" w:cs="Courier New"/>
        </w:rPr>
        <w:t>analyzed</w:t>
      </w:r>
      <w:proofErr w:type="spellEnd"/>
      <w:r w:rsidRPr="006B37D1">
        <w:rPr>
          <w:rFonts w:ascii="Courier New" w:hAnsi="Courier New" w:cs="Courier New"/>
        </w:rPr>
        <w:t>, which include the conversations between them, mentions of each other, and retweets</w:t>
      </w:r>
      <w:r w:rsidRPr="006B37D1">
        <w:rPr>
          <w:rFonts w:ascii="Courier New" w:hAnsi="Courier New" w:cs="Courier New"/>
        </w:rPr>
        <w:t xml:space="preserve"> from each other. The factor weight is calculated by normalizing $</w:t>
      </w:r>
      <w:proofErr w:type="spellStart"/>
      <w:r w:rsidRPr="006B37D1">
        <w:rPr>
          <w:rFonts w:ascii="Courier New" w:hAnsi="Courier New" w:cs="Courier New"/>
        </w:rPr>
        <w:t>Interation</w:t>
      </w:r>
      <w:proofErr w:type="spellEnd"/>
      <w:r w:rsidRPr="006B37D1">
        <w:rPr>
          <w:rFonts w:ascii="Courier New" w:hAnsi="Courier New" w:cs="Courier New"/>
        </w:rPr>
        <w:t>_{</w:t>
      </w:r>
      <w:proofErr w:type="spellStart"/>
      <w:r w:rsidRPr="006B37D1">
        <w:rPr>
          <w:rFonts w:ascii="Courier New" w:hAnsi="Courier New" w:cs="Courier New"/>
        </w:rPr>
        <w:t>u_a,f</w:t>
      </w:r>
      <w:proofErr w:type="spellEnd"/>
      <w:r w:rsidRPr="006B37D1">
        <w:rPr>
          <w:rFonts w:ascii="Courier New" w:hAnsi="Courier New" w:cs="Courier New"/>
        </w:rPr>
        <w:t xml:space="preserve">}$ with all tweets of $ </w:t>
      </w:r>
      <w:proofErr w:type="spellStart"/>
      <w:r w:rsidRPr="006B37D1">
        <w:rPr>
          <w:rFonts w:ascii="Courier New" w:hAnsi="Courier New" w:cs="Courier New"/>
        </w:rPr>
        <w:t>u_a</w:t>
      </w:r>
      <w:proofErr w:type="spellEnd"/>
      <w:r w:rsidRPr="006B37D1">
        <w:rPr>
          <w:rFonts w:ascii="Courier New" w:hAnsi="Courier New" w:cs="Courier New"/>
        </w:rPr>
        <w:t xml:space="preserve"> $ and $ f $: $ </w:t>
      </w:r>
      <w:proofErr w:type="spellStart"/>
      <w:r w:rsidRPr="006B37D1">
        <w:rPr>
          <w:rFonts w:ascii="Courier New" w:hAnsi="Courier New" w:cs="Courier New"/>
        </w:rPr>
        <w:t>w_I</w:t>
      </w:r>
      <w:proofErr w:type="spellEnd"/>
      <w:r w:rsidRPr="006B37D1">
        <w:rPr>
          <w:rFonts w:ascii="Courier New" w:hAnsi="Courier New" w:cs="Courier New"/>
        </w:rPr>
        <w:t>(</w:t>
      </w:r>
      <w:proofErr w:type="spellStart"/>
      <w:r w:rsidRPr="006B37D1">
        <w:rPr>
          <w:rFonts w:ascii="Courier New" w:hAnsi="Courier New" w:cs="Courier New"/>
        </w:rPr>
        <w:t>u_a,f</w:t>
      </w:r>
      <w:proofErr w:type="spellEnd"/>
      <w:r w:rsidRPr="006B37D1">
        <w:rPr>
          <w:rFonts w:ascii="Courier New" w:hAnsi="Courier New" w:cs="Courier New"/>
        </w:rPr>
        <w:t>)=|</w:t>
      </w:r>
      <w:proofErr w:type="spellStart"/>
      <w:r w:rsidRPr="006B37D1">
        <w:rPr>
          <w:rFonts w:ascii="Courier New" w:hAnsi="Courier New" w:cs="Courier New"/>
        </w:rPr>
        <w:t>Interation</w:t>
      </w:r>
      <w:proofErr w:type="spellEnd"/>
      <w:r w:rsidRPr="006B37D1">
        <w:rPr>
          <w:rFonts w:ascii="Courier New" w:hAnsi="Courier New" w:cs="Courier New"/>
        </w:rPr>
        <w:t>_{</w:t>
      </w:r>
      <w:proofErr w:type="spellStart"/>
      <w:r w:rsidRPr="006B37D1">
        <w:rPr>
          <w:rFonts w:ascii="Courier New" w:hAnsi="Courier New" w:cs="Courier New"/>
        </w:rPr>
        <w:t>u_a,f</w:t>
      </w:r>
      <w:proofErr w:type="spellEnd"/>
      <w:r w:rsidRPr="006B37D1">
        <w:rPr>
          <w:rFonts w:ascii="Courier New" w:hAnsi="Courier New" w:cs="Courier New"/>
        </w:rPr>
        <w:t>}| /|\{ M_{</w:t>
      </w:r>
      <w:proofErr w:type="spellStart"/>
      <w:r w:rsidRPr="006B37D1">
        <w:rPr>
          <w:rFonts w:ascii="Courier New" w:hAnsi="Courier New" w:cs="Courier New"/>
        </w:rPr>
        <w:t>u_a</w:t>
      </w:r>
      <w:proofErr w:type="spellEnd"/>
      <w:r w:rsidRPr="006B37D1">
        <w:rPr>
          <w:rFonts w:ascii="Courier New" w:hAnsi="Courier New" w:cs="Courier New"/>
        </w:rPr>
        <w:t xml:space="preserve">}, </w:t>
      </w:r>
      <w:proofErr w:type="spellStart"/>
      <w:r w:rsidRPr="006B37D1">
        <w:rPr>
          <w:rFonts w:ascii="Courier New" w:hAnsi="Courier New" w:cs="Courier New"/>
        </w:rPr>
        <w:t>M_f</w:t>
      </w:r>
      <w:proofErr w:type="spellEnd"/>
      <w:r w:rsidRPr="006B37D1">
        <w:rPr>
          <w:rFonts w:ascii="Courier New" w:hAnsi="Courier New" w:cs="Courier New"/>
        </w:rPr>
        <w:t xml:space="preserve"> \}| $.</w:t>
      </w:r>
    </w:p>
    <w:p w:rsidR="00000000" w:rsidRPr="006B37D1" w:rsidRDefault="00853708" w:rsidP="006B37D1">
      <w:pPr>
        <w:pStyle w:val="PlainText"/>
        <w:rPr>
          <w:rFonts w:ascii="Courier New" w:hAnsi="Courier New" w:cs="Courier New"/>
        </w:rPr>
      </w:pPr>
    </w:p>
    <w:p w:rsidR="00000000" w:rsidRPr="006B37D1" w:rsidRDefault="00853708" w:rsidP="006B37D1">
      <w:pPr>
        <w:pStyle w:val="PlainText"/>
        <w:rPr>
          <w:rFonts w:ascii="Courier New" w:hAnsi="Courier New" w:cs="Courier New"/>
        </w:rPr>
      </w:pPr>
      <w:r w:rsidRPr="006B37D1">
        <w:rPr>
          <w:rFonts w:ascii="Courier New" w:hAnsi="Courier New" w:cs="Courier New"/>
        </w:rPr>
        <w:t>Above all, the influence weight is the combination of four factors:</w:t>
      </w:r>
    </w:p>
    <w:p w:rsidR="00000000" w:rsidRPr="006B37D1" w:rsidRDefault="00853708" w:rsidP="006B37D1">
      <w:pPr>
        <w:pStyle w:val="PlainText"/>
        <w:rPr>
          <w:rFonts w:ascii="Courier New" w:hAnsi="Courier New" w:cs="Courier New"/>
        </w:rPr>
      </w:pPr>
      <w:r w:rsidRPr="006B37D1">
        <w:rPr>
          <w:rFonts w:ascii="Courier New" w:hAnsi="Courier New" w:cs="Courier New"/>
        </w:rPr>
        <w:t>\beg</w:t>
      </w:r>
      <w:r w:rsidRPr="006B37D1">
        <w:rPr>
          <w:rFonts w:ascii="Courier New" w:hAnsi="Courier New" w:cs="Courier New"/>
        </w:rPr>
        <w:t>in{equation}</w:t>
      </w:r>
    </w:p>
    <w:p w:rsidR="00000000" w:rsidRPr="006B37D1" w:rsidRDefault="00853708" w:rsidP="006B37D1">
      <w:pPr>
        <w:pStyle w:val="PlainText"/>
        <w:rPr>
          <w:rFonts w:ascii="Courier New" w:hAnsi="Courier New" w:cs="Courier New"/>
        </w:rPr>
      </w:pPr>
      <w:r w:rsidRPr="006B37D1">
        <w:rPr>
          <w:rFonts w:ascii="Courier New" w:hAnsi="Courier New" w:cs="Courier New"/>
        </w:rPr>
        <w:t>\begin{split}</w:t>
      </w:r>
    </w:p>
    <w:p w:rsidR="00000000" w:rsidRPr="006B37D1" w:rsidRDefault="00853708" w:rsidP="006B37D1">
      <w:pPr>
        <w:pStyle w:val="PlainText"/>
        <w:rPr>
          <w:rFonts w:ascii="Courier New" w:hAnsi="Courier New" w:cs="Courier New"/>
        </w:rPr>
      </w:pPr>
      <w:r w:rsidRPr="006B37D1">
        <w:rPr>
          <w:rFonts w:ascii="Courier New" w:hAnsi="Courier New" w:cs="Courier New"/>
        </w:rPr>
        <w:t>w</w:t>
      </w:r>
      <w:proofErr w:type="gramStart"/>
      <w:r w:rsidRPr="006B37D1">
        <w:rPr>
          <w:rFonts w:ascii="Courier New" w:hAnsi="Courier New" w:cs="Courier New"/>
        </w:rPr>
        <w:t>_{</w:t>
      </w:r>
      <w:proofErr w:type="spellStart"/>
      <w:proofErr w:type="gramEnd"/>
      <w:r w:rsidRPr="006B37D1">
        <w:rPr>
          <w:rFonts w:ascii="Courier New" w:hAnsi="Courier New" w:cs="Courier New"/>
        </w:rPr>
        <w:t>u_a,f</w:t>
      </w:r>
      <w:proofErr w:type="spellEnd"/>
      <w:r w:rsidRPr="006B37D1">
        <w:rPr>
          <w:rFonts w:ascii="Courier New" w:hAnsi="Courier New" w:cs="Courier New"/>
        </w:rPr>
        <w:t>}=&amp; \lambda_1*</w:t>
      </w:r>
      <w:proofErr w:type="spellStart"/>
      <w:r w:rsidRPr="006B37D1">
        <w:rPr>
          <w:rFonts w:ascii="Courier New" w:hAnsi="Courier New" w:cs="Courier New"/>
        </w:rPr>
        <w:t>w_E</w:t>
      </w:r>
      <w:proofErr w:type="spellEnd"/>
      <w:r w:rsidRPr="006B37D1">
        <w:rPr>
          <w:rFonts w:ascii="Courier New" w:hAnsi="Courier New" w:cs="Courier New"/>
        </w:rPr>
        <w:t>(</w:t>
      </w:r>
      <w:proofErr w:type="spellStart"/>
      <w:r w:rsidRPr="006B37D1">
        <w:rPr>
          <w:rFonts w:ascii="Courier New" w:hAnsi="Courier New" w:cs="Courier New"/>
        </w:rPr>
        <w:t>u_a</w:t>
      </w:r>
      <w:proofErr w:type="spellEnd"/>
      <w:r w:rsidRPr="006B37D1">
        <w:rPr>
          <w:rFonts w:ascii="Courier New" w:hAnsi="Courier New" w:cs="Courier New"/>
        </w:rPr>
        <w:t>)+\lambda_2*</w:t>
      </w:r>
      <w:proofErr w:type="spellStart"/>
      <w:r w:rsidRPr="006B37D1">
        <w:rPr>
          <w:rFonts w:ascii="Courier New" w:hAnsi="Courier New" w:cs="Courier New"/>
        </w:rPr>
        <w:t>w_L</w:t>
      </w:r>
      <w:proofErr w:type="spellEnd"/>
      <w:r w:rsidRPr="006B37D1">
        <w:rPr>
          <w:rFonts w:ascii="Courier New" w:hAnsi="Courier New" w:cs="Courier New"/>
        </w:rPr>
        <w:t>(</w:t>
      </w:r>
      <w:proofErr w:type="spellStart"/>
      <w:r w:rsidRPr="006B37D1">
        <w:rPr>
          <w:rFonts w:ascii="Courier New" w:hAnsi="Courier New" w:cs="Courier New"/>
        </w:rPr>
        <w:t>u_a</w:t>
      </w:r>
      <w:proofErr w:type="spellEnd"/>
      <w:r w:rsidRPr="006B37D1">
        <w:rPr>
          <w:rFonts w:ascii="Courier New" w:hAnsi="Courier New" w:cs="Courier New"/>
        </w:rPr>
        <w:t>)+\\</w:t>
      </w:r>
    </w:p>
    <w:p w:rsidR="00000000" w:rsidRPr="006B37D1" w:rsidRDefault="00853708" w:rsidP="006B37D1">
      <w:pPr>
        <w:pStyle w:val="PlainText"/>
        <w:rPr>
          <w:rFonts w:ascii="Courier New" w:hAnsi="Courier New" w:cs="Courier New"/>
        </w:rPr>
      </w:pPr>
      <w:r w:rsidRPr="006B37D1">
        <w:rPr>
          <w:rFonts w:ascii="Courier New" w:hAnsi="Courier New" w:cs="Courier New"/>
        </w:rPr>
        <w:t xml:space="preserve">   &amp;\lambda_3*</w:t>
      </w:r>
      <w:proofErr w:type="spellStart"/>
      <w:r w:rsidRPr="006B37D1">
        <w:rPr>
          <w:rFonts w:ascii="Courier New" w:hAnsi="Courier New" w:cs="Courier New"/>
        </w:rPr>
        <w:t>w_</w:t>
      </w:r>
      <w:proofErr w:type="gramStart"/>
      <w:r w:rsidRPr="006B37D1">
        <w:rPr>
          <w:rFonts w:ascii="Courier New" w:hAnsi="Courier New" w:cs="Courier New"/>
        </w:rPr>
        <w:t>S</w:t>
      </w:r>
      <w:proofErr w:type="spellEnd"/>
      <w:r w:rsidRPr="006B37D1">
        <w:rPr>
          <w:rFonts w:ascii="Courier New" w:hAnsi="Courier New" w:cs="Courier New"/>
        </w:rPr>
        <w:t>(</w:t>
      </w:r>
      <w:proofErr w:type="spellStart"/>
      <w:proofErr w:type="gramEnd"/>
      <w:r w:rsidRPr="006B37D1">
        <w:rPr>
          <w:rFonts w:ascii="Courier New" w:hAnsi="Courier New" w:cs="Courier New"/>
        </w:rPr>
        <w:t>u_a,f</w:t>
      </w:r>
      <w:proofErr w:type="spellEnd"/>
      <w:r w:rsidRPr="006B37D1">
        <w:rPr>
          <w:rFonts w:ascii="Courier New" w:hAnsi="Courier New" w:cs="Courier New"/>
        </w:rPr>
        <w:t>)+\lambda_4*</w:t>
      </w:r>
      <w:proofErr w:type="spellStart"/>
      <w:r w:rsidRPr="006B37D1">
        <w:rPr>
          <w:rFonts w:ascii="Courier New" w:hAnsi="Courier New" w:cs="Courier New"/>
        </w:rPr>
        <w:t>w_I</w:t>
      </w:r>
      <w:proofErr w:type="spellEnd"/>
      <w:r w:rsidRPr="006B37D1">
        <w:rPr>
          <w:rFonts w:ascii="Courier New" w:hAnsi="Courier New" w:cs="Courier New"/>
        </w:rPr>
        <w:t>(</w:t>
      </w:r>
      <w:proofErr w:type="spellStart"/>
      <w:r w:rsidRPr="006B37D1">
        <w:rPr>
          <w:rFonts w:ascii="Courier New" w:hAnsi="Courier New" w:cs="Courier New"/>
        </w:rPr>
        <w:t>u_a,f</w:t>
      </w:r>
      <w:proofErr w:type="spellEnd"/>
      <w:r w:rsidRPr="006B37D1">
        <w:rPr>
          <w:rFonts w:ascii="Courier New" w:hAnsi="Courier New" w:cs="Courier New"/>
        </w:rPr>
        <w:t xml:space="preserve">). </w:t>
      </w:r>
    </w:p>
    <w:p w:rsidR="00000000" w:rsidRPr="006B37D1" w:rsidRDefault="00853708" w:rsidP="006B37D1">
      <w:pPr>
        <w:pStyle w:val="PlainText"/>
        <w:rPr>
          <w:rFonts w:ascii="Courier New" w:hAnsi="Courier New" w:cs="Courier New"/>
        </w:rPr>
      </w:pPr>
      <w:r w:rsidRPr="006B37D1">
        <w:rPr>
          <w:rFonts w:ascii="Courier New" w:hAnsi="Courier New" w:cs="Courier New"/>
        </w:rPr>
        <w:t>\end{split}</w:t>
      </w:r>
    </w:p>
    <w:p w:rsidR="00000000" w:rsidRPr="006B37D1" w:rsidRDefault="00853708" w:rsidP="006B37D1">
      <w:pPr>
        <w:pStyle w:val="PlainText"/>
        <w:rPr>
          <w:rFonts w:ascii="Courier New" w:hAnsi="Courier New" w:cs="Courier New"/>
        </w:rPr>
      </w:pPr>
      <w:r w:rsidRPr="006B37D1">
        <w:rPr>
          <w:rFonts w:ascii="Courier New" w:hAnsi="Courier New" w:cs="Courier New"/>
        </w:rPr>
        <w:t>\end{equation}</w:t>
      </w:r>
    </w:p>
    <w:p w:rsidR="00000000" w:rsidRPr="006B37D1" w:rsidRDefault="00853708" w:rsidP="006B37D1">
      <w:pPr>
        <w:pStyle w:val="PlainText"/>
        <w:rPr>
          <w:rFonts w:ascii="Courier New" w:hAnsi="Courier New" w:cs="Courier New"/>
        </w:rPr>
      </w:pPr>
      <w:proofErr w:type="gramStart"/>
      <w:r w:rsidRPr="006B37D1">
        <w:rPr>
          <w:rFonts w:ascii="Courier New" w:hAnsi="Courier New" w:cs="Courier New"/>
        </w:rPr>
        <w:t>where</w:t>
      </w:r>
      <w:proofErr w:type="gramEnd"/>
      <w:r w:rsidRPr="006B37D1">
        <w:rPr>
          <w:rFonts w:ascii="Courier New" w:hAnsi="Courier New" w:cs="Courier New"/>
        </w:rPr>
        <w:t xml:space="preserve"> $ \</w:t>
      </w:r>
      <w:proofErr w:type="spellStart"/>
      <w:r w:rsidRPr="006B37D1">
        <w:rPr>
          <w:rFonts w:ascii="Courier New" w:hAnsi="Courier New" w:cs="Courier New"/>
        </w:rPr>
        <w:t>lambda_i</w:t>
      </w:r>
      <w:proofErr w:type="spellEnd"/>
      <w:r w:rsidRPr="006B37D1">
        <w:rPr>
          <w:rFonts w:ascii="Courier New" w:hAnsi="Courier New" w:cs="Courier New"/>
        </w:rPr>
        <w:t xml:space="preserve"> $ is an optional weight vector to enable different influence of the factors,  subje</w:t>
      </w:r>
      <w:r w:rsidRPr="006B37D1">
        <w:rPr>
          <w:rFonts w:ascii="Courier New" w:hAnsi="Courier New" w:cs="Courier New"/>
        </w:rPr>
        <w:t>ct to $ \sum_{</w:t>
      </w:r>
      <w:proofErr w:type="spellStart"/>
      <w:r w:rsidRPr="006B37D1">
        <w:rPr>
          <w:rFonts w:ascii="Courier New" w:hAnsi="Courier New" w:cs="Courier New"/>
        </w:rPr>
        <w:t>i</w:t>
      </w:r>
      <w:proofErr w:type="spellEnd"/>
      <w:r w:rsidRPr="006B37D1">
        <w:rPr>
          <w:rFonts w:ascii="Courier New" w:hAnsi="Courier New" w:cs="Courier New"/>
        </w:rPr>
        <w:t>=1}^{4}\</w:t>
      </w:r>
      <w:proofErr w:type="spellStart"/>
      <w:r w:rsidRPr="006B37D1">
        <w:rPr>
          <w:rFonts w:ascii="Courier New" w:hAnsi="Courier New" w:cs="Courier New"/>
        </w:rPr>
        <w:t>lambda_i</w:t>
      </w:r>
      <w:proofErr w:type="spellEnd"/>
      <w:r w:rsidRPr="006B37D1">
        <w:rPr>
          <w:rFonts w:ascii="Courier New" w:hAnsi="Courier New" w:cs="Courier New"/>
        </w:rPr>
        <w:t>=1 $. We set them uniformly as 0.25 in the experiment.</w:t>
      </w:r>
    </w:p>
    <w:p w:rsidR="00000000" w:rsidRPr="006B37D1" w:rsidRDefault="00853708" w:rsidP="006B37D1">
      <w:pPr>
        <w:pStyle w:val="PlainText"/>
        <w:rPr>
          <w:rFonts w:ascii="Courier New" w:hAnsi="Courier New" w:cs="Courier New"/>
        </w:rPr>
      </w:pPr>
    </w:p>
    <w:p w:rsidR="00000000" w:rsidRPr="006B37D1" w:rsidRDefault="00853708" w:rsidP="006B37D1">
      <w:pPr>
        <w:pStyle w:val="PlainText"/>
        <w:rPr>
          <w:rFonts w:ascii="Courier New" w:hAnsi="Courier New" w:cs="Courier New"/>
        </w:rPr>
      </w:pPr>
      <w:r w:rsidRPr="006B37D1">
        <w:rPr>
          <w:rFonts w:ascii="Courier New" w:hAnsi="Courier New" w:cs="Courier New"/>
        </w:rPr>
        <w:t>\subsection{Popularity}</w:t>
      </w:r>
    </w:p>
    <w:p w:rsidR="00000000" w:rsidRPr="006B37D1" w:rsidRDefault="00853708" w:rsidP="006B37D1">
      <w:pPr>
        <w:pStyle w:val="PlainText"/>
        <w:rPr>
          <w:rFonts w:ascii="Courier New" w:hAnsi="Courier New" w:cs="Courier New"/>
        </w:rPr>
      </w:pPr>
    </w:p>
    <w:p w:rsidR="00000000" w:rsidRPr="006B37D1" w:rsidRDefault="00853708" w:rsidP="006B37D1">
      <w:pPr>
        <w:pStyle w:val="PlainText"/>
        <w:rPr>
          <w:rFonts w:ascii="Courier New" w:hAnsi="Courier New" w:cs="Courier New"/>
        </w:rPr>
      </w:pPr>
      <w:r w:rsidRPr="006B37D1">
        <w:rPr>
          <w:rFonts w:ascii="Courier New" w:hAnsi="Courier New" w:cs="Courier New"/>
        </w:rPr>
        <w:t xml:space="preserve">If a tweet is popular (e.g., breaking news), it will be very probable to be retweeted. In this situation, the tweet $ t $ is often inconsistent </w:t>
      </w:r>
      <w:r w:rsidRPr="006B37D1">
        <w:rPr>
          <w:rFonts w:ascii="Courier New" w:hAnsi="Courier New" w:cs="Courier New"/>
        </w:rPr>
        <w:t xml:space="preserve">with the interests and opinion of its author $ </w:t>
      </w:r>
      <w:proofErr w:type="spellStart"/>
      <w:r w:rsidRPr="006B37D1">
        <w:rPr>
          <w:rFonts w:ascii="Courier New" w:hAnsi="Courier New" w:cs="Courier New"/>
        </w:rPr>
        <w:t>u_a</w:t>
      </w:r>
      <w:proofErr w:type="spellEnd"/>
      <w:r w:rsidRPr="006B37D1">
        <w:rPr>
          <w:rFonts w:ascii="Courier New" w:hAnsi="Courier New" w:cs="Courier New"/>
        </w:rPr>
        <w:t xml:space="preserve"> $. Thus the similarity between $ t $ and $ </w:t>
      </w:r>
      <w:proofErr w:type="spellStart"/>
      <w:r w:rsidRPr="006B37D1">
        <w:rPr>
          <w:rFonts w:ascii="Courier New" w:hAnsi="Courier New" w:cs="Courier New"/>
        </w:rPr>
        <w:t>u_a</w:t>
      </w:r>
      <w:proofErr w:type="spellEnd"/>
      <w:r w:rsidRPr="006B37D1">
        <w:rPr>
          <w:rFonts w:ascii="Courier New" w:hAnsi="Courier New" w:cs="Courier New"/>
        </w:rPr>
        <w:t xml:space="preserve"> $ in terms of subjectivity is very low, which is marked as $ </w:t>
      </w:r>
      <w:proofErr w:type="spellStart"/>
      <w:proofErr w:type="gramStart"/>
      <w:r w:rsidRPr="006B37D1">
        <w:rPr>
          <w:rFonts w:ascii="Courier New" w:hAnsi="Courier New" w:cs="Courier New"/>
        </w:rPr>
        <w:t>Sim</w:t>
      </w:r>
      <w:proofErr w:type="spellEnd"/>
      <w:r w:rsidRPr="006B37D1">
        <w:rPr>
          <w:rFonts w:ascii="Courier New" w:hAnsi="Courier New" w:cs="Courier New"/>
        </w:rPr>
        <w:t>(</w:t>
      </w:r>
      <w:proofErr w:type="spellStart"/>
      <w:proofErr w:type="gramEnd"/>
      <w:r w:rsidRPr="006B37D1">
        <w:rPr>
          <w:rFonts w:ascii="Courier New" w:hAnsi="Courier New" w:cs="Courier New"/>
        </w:rPr>
        <w:t>u_a,t</w:t>
      </w:r>
      <w:proofErr w:type="spellEnd"/>
      <w:r w:rsidRPr="006B37D1">
        <w:rPr>
          <w:rFonts w:ascii="Courier New" w:hAnsi="Courier New" w:cs="Courier New"/>
        </w:rPr>
        <w:t xml:space="preserve">) $. The retweeting </w:t>
      </w:r>
      <w:proofErr w:type="spellStart"/>
      <w:r w:rsidRPr="006B37D1">
        <w:rPr>
          <w:rFonts w:ascii="Courier New" w:hAnsi="Courier New" w:cs="Courier New"/>
        </w:rPr>
        <w:t>behavior</w:t>
      </w:r>
      <w:proofErr w:type="spellEnd"/>
      <w:r w:rsidRPr="006B37D1">
        <w:rPr>
          <w:rFonts w:ascii="Courier New" w:hAnsi="Courier New" w:cs="Courier New"/>
        </w:rPr>
        <w:t xml:space="preserve"> is highly related to the popularity of $ t $ rather than th</w:t>
      </w:r>
      <w:r w:rsidRPr="006B37D1">
        <w:rPr>
          <w:rFonts w:ascii="Courier New" w:hAnsi="Courier New" w:cs="Courier New"/>
        </w:rPr>
        <w:t xml:space="preserve">e content or the friend who post it. We assign a popularity weight $ </w:t>
      </w:r>
      <w:proofErr w:type="spellStart"/>
      <w:r w:rsidRPr="006B37D1">
        <w:rPr>
          <w:rFonts w:ascii="Courier New" w:hAnsi="Courier New" w:cs="Courier New"/>
        </w:rPr>
        <w:t>w_P</w:t>
      </w:r>
      <w:proofErr w:type="spellEnd"/>
      <w:r w:rsidRPr="006B37D1">
        <w:rPr>
          <w:rFonts w:ascii="Courier New" w:hAnsi="Courier New" w:cs="Courier New"/>
        </w:rPr>
        <w:t xml:space="preserve"> $ to $ </w:t>
      </w:r>
      <w:proofErr w:type="spellStart"/>
      <w:proofErr w:type="gramStart"/>
      <w:r w:rsidRPr="006B37D1">
        <w:rPr>
          <w:rFonts w:ascii="Courier New" w:hAnsi="Courier New" w:cs="Courier New"/>
        </w:rPr>
        <w:t>Sim</w:t>
      </w:r>
      <w:proofErr w:type="spellEnd"/>
      <w:r w:rsidRPr="006B37D1">
        <w:rPr>
          <w:rFonts w:ascii="Courier New" w:hAnsi="Courier New" w:cs="Courier New"/>
        </w:rPr>
        <w:t>(</w:t>
      </w:r>
      <w:proofErr w:type="spellStart"/>
      <w:proofErr w:type="gramEnd"/>
      <w:r w:rsidRPr="006B37D1">
        <w:rPr>
          <w:rFonts w:ascii="Courier New" w:hAnsi="Courier New" w:cs="Courier New"/>
        </w:rPr>
        <w:t>u_a,t</w:t>
      </w:r>
      <w:proofErr w:type="spellEnd"/>
      <w:r w:rsidRPr="006B37D1">
        <w:rPr>
          <w:rFonts w:ascii="Courier New" w:hAnsi="Courier New" w:cs="Courier New"/>
        </w:rPr>
        <w:t xml:space="preserve">) $, which is the proportion of user $ f $'s </w:t>
      </w:r>
      <w:proofErr w:type="spellStart"/>
      <w:r w:rsidRPr="006B37D1">
        <w:rPr>
          <w:rFonts w:ascii="Courier New" w:hAnsi="Courier New" w:cs="Courier New"/>
        </w:rPr>
        <w:t>followees</w:t>
      </w:r>
      <w:proofErr w:type="spellEnd"/>
      <w:r w:rsidRPr="006B37D1">
        <w:rPr>
          <w:rFonts w:ascii="Courier New" w:hAnsi="Courier New" w:cs="Courier New"/>
        </w:rPr>
        <w:t xml:space="preserve"> who have retweeted the tweet $ t $.</w:t>
      </w:r>
    </w:p>
    <w:p w:rsidR="00000000" w:rsidRPr="006B37D1" w:rsidRDefault="00853708" w:rsidP="006B37D1">
      <w:pPr>
        <w:pStyle w:val="PlainText"/>
        <w:rPr>
          <w:rFonts w:ascii="Courier New" w:hAnsi="Courier New" w:cs="Courier New"/>
        </w:rPr>
      </w:pPr>
    </w:p>
    <w:p w:rsidR="00000000" w:rsidRPr="006B37D1" w:rsidRDefault="00853708" w:rsidP="006B37D1">
      <w:pPr>
        <w:pStyle w:val="PlainText"/>
        <w:rPr>
          <w:rFonts w:ascii="Courier New" w:hAnsi="Courier New" w:cs="Courier New"/>
        </w:rPr>
      </w:pPr>
      <w:r w:rsidRPr="006B37D1">
        <w:rPr>
          <w:rFonts w:ascii="Courier New" w:hAnsi="Courier New" w:cs="Courier New"/>
        </w:rPr>
        <w:t xml:space="preserve">From the point of motivation, a user might </w:t>
      </w:r>
      <w:proofErr w:type="gramStart"/>
      <w:r w:rsidRPr="006B37D1">
        <w:rPr>
          <w:rFonts w:ascii="Courier New" w:hAnsi="Courier New" w:cs="Courier New"/>
        </w:rPr>
        <w:t>retweet</w:t>
      </w:r>
      <w:proofErr w:type="gramEnd"/>
      <w:r w:rsidRPr="006B37D1">
        <w:rPr>
          <w:rFonts w:ascii="Courier New" w:hAnsi="Courier New" w:cs="Courier New"/>
        </w:rPr>
        <w:t xml:space="preserve"> a message if its content</w:t>
      </w:r>
      <w:r w:rsidRPr="006B37D1">
        <w:rPr>
          <w:rFonts w:ascii="Courier New" w:hAnsi="Courier New" w:cs="Courier New"/>
        </w:rPr>
        <w:t xml:space="preserve"> is approximate to his subjectivity, its author is a like-minded friend and it is popular among his friends. </w:t>
      </w:r>
    </w:p>
    <w:p w:rsidR="00000000" w:rsidRPr="006B37D1" w:rsidRDefault="00853708" w:rsidP="006B37D1">
      <w:pPr>
        <w:pStyle w:val="PlainText"/>
        <w:rPr>
          <w:rFonts w:ascii="Courier New" w:hAnsi="Courier New" w:cs="Courier New"/>
        </w:rPr>
      </w:pPr>
      <w:r w:rsidRPr="006B37D1">
        <w:rPr>
          <w:rFonts w:ascii="Courier New" w:hAnsi="Courier New" w:cs="Courier New"/>
        </w:rPr>
        <w:t xml:space="preserve">In next section we carry out a set of experiments to inspect and verify the impact of such motivation on retweeting </w:t>
      </w:r>
      <w:proofErr w:type="spellStart"/>
      <w:r w:rsidRPr="006B37D1">
        <w:rPr>
          <w:rFonts w:ascii="Courier New" w:hAnsi="Courier New" w:cs="Courier New"/>
        </w:rPr>
        <w:t>behavior</w:t>
      </w:r>
      <w:proofErr w:type="spellEnd"/>
      <w:r w:rsidRPr="006B37D1">
        <w:rPr>
          <w:rFonts w:ascii="Courier New" w:hAnsi="Courier New" w:cs="Courier New"/>
        </w:rPr>
        <w:t xml:space="preserve">. </w:t>
      </w:r>
    </w:p>
    <w:p w:rsidR="00000000" w:rsidRPr="006B37D1" w:rsidRDefault="00853708" w:rsidP="006B37D1">
      <w:pPr>
        <w:pStyle w:val="PlainText"/>
        <w:rPr>
          <w:rFonts w:ascii="Courier New" w:hAnsi="Courier New" w:cs="Courier New"/>
        </w:rPr>
      </w:pPr>
    </w:p>
    <w:p w:rsidR="00000000" w:rsidRPr="006B37D1" w:rsidRDefault="00853708" w:rsidP="006B37D1">
      <w:pPr>
        <w:pStyle w:val="PlainText"/>
        <w:rPr>
          <w:rFonts w:ascii="Courier New" w:hAnsi="Courier New" w:cs="Courier New"/>
        </w:rPr>
      </w:pPr>
      <w:r w:rsidRPr="006B37D1">
        <w:rPr>
          <w:rFonts w:ascii="Courier New" w:hAnsi="Courier New" w:cs="Courier New"/>
        </w:rPr>
        <w:t>\section{Experimen</w:t>
      </w:r>
      <w:r w:rsidRPr="006B37D1">
        <w:rPr>
          <w:rFonts w:ascii="Courier New" w:hAnsi="Courier New" w:cs="Courier New"/>
        </w:rPr>
        <w:t>ts}</w:t>
      </w:r>
    </w:p>
    <w:p w:rsidR="00000000" w:rsidRPr="006B37D1" w:rsidRDefault="00853708" w:rsidP="006B37D1">
      <w:pPr>
        <w:pStyle w:val="PlainText"/>
        <w:rPr>
          <w:rFonts w:ascii="Courier New" w:hAnsi="Courier New" w:cs="Courier New"/>
        </w:rPr>
      </w:pPr>
      <w:r w:rsidRPr="006B37D1">
        <w:rPr>
          <w:rFonts w:ascii="Courier New" w:hAnsi="Courier New" w:cs="Courier New"/>
        </w:rPr>
        <w:t>\label{experiments}</w:t>
      </w:r>
    </w:p>
    <w:p w:rsidR="00000000" w:rsidRPr="006B37D1" w:rsidRDefault="00853708" w:rsidP="006B37D1">
      <w:pPr>
        <w:pStyle w:val="PlainText"/>
        <w:rPr>
          <w:rFonts w:ascii="Courier New" w:hAnsi="Courier New" w:cs="Courier New"/>
        </w:rPr>
      </w:pPr>
    </w:p>
    <w:p w:rsidR="00000000" w:rsidRPr="006B37D1" w:rsidRDefault="00853708" w:rsidP="006B37D1">
      <w:pPr>
        <w:pStyle w:val="PlainText"/>
        <w:rPr>
          <w:rFonts w:ascii="Courier New" w:hAnsi="Courier New" w:cs="Courier New"/>
        </w:rPr>
      </w:pPr>
      <w:r w:rsidRPr="006B37D1">
        <w:rPr>
          <w:rFonts w:ascii="Courier New" w:hAnsi="Courier New" w:cs="Courier New"/>
        </w:rPr>
        <w:t>\subsection{Dataset and Settings}</w:t>
      </w:r>
    </w:p>
    <w:p w:rsidR="00000000" w:rsidRPr="006B37D1" w:rsidRDefault="00853708" w:rsidP="006B37D1">
      <w:pPr>
        <w:pStyle w:val="PlainText"/>
        <w:rPr>
          <w:rFonts w:ascii="Courier New" w:hAnsi="Courier New" w:cs="Courier New"/>
        </w:rPr>
      </w:pPr>
      <w:r w:rsidRPr="006B37D1">
        <w:rPr>
          <w:rFonts w:ascii="Courier New" w:hAnsi="Courier New" w:cs="Courier New"/>
        </w:rPr>
        <w:t>We adopt the Twitter dataset of a previous work\</w:t>
      </w:r>
      <w:proofErr w:type="gramStart"/>
      <w:r w:rsidRPr="006B37D1">
        <w:rPr>
          <w:rFonts w:ascii="Courier New" w:hAnsi="Courier New" w:cs="Courier New"/>
        </w:rPr>
        <w:t>cite{</w:t>
      </w:r>
      <w:proofErr w:type="gramEnd"/>
      <w:r w:rsidRPr="006B37D1">
        <w:rPr>
          <w:rFonts w:ascii="Courier New" w:hAnsi="Courier New" w:cs="Courier New"/>
        </w:rPr>
        <w:t xml:space="preserve">Luo:2013RMF}. </w:t>
      </w:r>
    </w:p>
    <w:p w:rsidR="00000000" w:rsidRPr="006B37D1" w:rsidRDefault="00853708" w:rsidP="006B37D1">
      <w:pPr>
        <w:pStyle w:val="PlainText"/>
        <w:rPr>
          <w:rFonts w:ascii="Courier New" w:hAnsi="Courier New" w:cs="Courier New"/>
        </w:rPr>
      </w:pPr>
      <w:r w:rsidRPr="006B37D1">
        <w:rPr>
          <w:rFonts w:ascii="Courier New" w:hAnsi="Courier New" w:cs="Courier New"/>
        </w:rPr>
        <w:t xml:space="preserve">To form the dataset, 500 target English tweets were monitored to find who would </w:t>
      </w:r>
      <w:proofErr w:type="gramStart"/>
      <w:r w:rsidRPr="006B37D1">
        <w:rPr>
          <w:rFonts w:ascii="Courier New" w:hAnsi="Courier New" w:cs="Courier New"/>
        </w:rPr>
        <w:t>retweet</w:t>
      </w:r>
      <w:proofErr w:type="gramEnd"/>
      <w:r w:rsidRPr="006B37D1">
        <w:rPr>
          <w:rFonts w:ascii="Courier New" w:hAnsi="Courier New" w:cs="Courier New"/>
        </w:rPr>
        <w:t xml:space="preserve"> it in the future. </w:t>
      </w:r>
    </w:p>
    <w:p w:rsidR="00000000" w:rsidRPr="006B37D1" w:rsidRDefault="00853708" w:rsidP="006B37D1">
      <w:pPr>
        <w:pStyle w:val="PlainText"/>
        <w:rPr>
          <w:rFonts w:ascii="Courier New" w:hAnsi="Courier New" w:cs="Courier New"/>
        </w:rPr>
      </w:pPr>
      <w:r w:rsidRPr="006B37D1">
        <w:rPr>
          <w:rFonts w:ascii="Courier New" w:hAnsi="Courier New" w:cs="Courier New"/>
        </w:rPr>
        <w:t xml:space="preserve">Each target tweet was </w:t>
      </w:r>
      <w:r w:rsidRPr="006B37D1">
        <w:rPr>
          <w:rFonts w:ascii="Courier New" w:hAnsi="Courier New" w:cs="Courier New"/>
        </w:rPr>
        <w:t>set as starting point to collect recent tweets for its author and followers.</w:t>
      </w:r>
    </w:p>
    <w:p w:rsidR="00000000" w:rsidRPr="006B37D1" w:rsidRDefault="00853708" w:rsidP="006B37D1">
      <w:pPr>
        <w:pStyle w:val="PlainText"/>
        <w:rPr>
          <w:rFonts w:ascii="Courier New" w:hAnsi="Courier New" w:cs="Courier New"/>
        </w:rPr>
      </w:pPr>
      <w:r w:rsidRPr="006B37D1">
        <w:rPr>
          <w:rFonts w:ascii="Courier New" w:hAnsi="Courier New" w:cs="Courier New"/>
        </w:rPr>
        <w:t>Overall, there are 45,531 users who have posted at least 6,277,736 tweets. 5214 users have retweeted at least one target tweet during the monitored period. To avoid the bias intro</w:t>
      </w:r>
      <w:r w:rsidRPr="006B37D1">
        <w:rPr>
          <w:rFonts w:ascii="Courier New" w:hAnsi="Courier New" w:cs="Courier New"/>
        </w:rPr>
        <w:t xml:space="preserve">duced by dataset imbalance, an </w:t>
      </w:r>
      <w:r w:rsidRPr="006B37D1">
        <w:rPr>
          <w:rFonts w:ascii="Courier New" w:hAnsi="Courier New" w:cs="Courier New"/>
        </w:rPr>
        <w:lastRenderedPageBreak/>
        <w:t xml:space="preserve">evaluation dataset is constructed by taking 5,214 </w:t>
      </w:r>
      <w:proofErr w:type="spellStart"/>
      <w:r w:rsidRPr="006B37D1">
        <w:rPr>
          <w:rFonts w:ascii="Courier New" w:hAnsi="Courier New" w:cs="Courier New"/>
        </w:rPr>
        <w:t>retweeters</w:t>
      </w:r>
      <w:proofErr w:type="spellEnd"/>
      <w:r w:rsidRPr="006B37D1">
        <w:rPr>
          <w:rFonts w:ascii="Courier New" w:hAnsi="Courier New" w:cs="Courier New"/>
        </w:rPr>
        <w:t xml:space="preserve"> as positive instances, and randomly sampling 5,214 non-</w:t>
      </w:r>
      <w:proofErr w:type="spellStart"/>
      <w:r w:rsidRPr="006B37D1">
        <w:rPr>
          <w:rFonts w:ascii="Courier New" w:hAnsi="Courier New" w:cs="Courier New"/>
        </w:rPr>
        <w:t>retweeters</w:t>
      </w:r>
      <w:proofErr w:type="spellEnd"/>
      <w:r w:rsidRPr="006B37D1">
        <w:rPr>
          <w:rFonts w:ascii="Courier New" w:hAnsi="Courier New" w:cs="Courier New"/>
        </w:rPr>
        <w:t xml:space="preserve"> as negative instances. </w:t>
      </w:r>
    </w:p>
    <w:p w:rsidR="00000000" w:rsidRPr="006B37D1" w:rsidRDefault="00853708" w:rsidP="006B37D1">
      <w:pPr>
        <w:pStyle w:val="PlainText"/>
        <w:rPr>
          <w:rFonts w:ascii="Courier New" w:hAnsi="Courier New" w:cs="Courier New"/>
        </w:rPr>
      </w:pPr>
    </w:p>
    <w:p w:rsidR="00000000" w:rsidRPr="006B37D1" w:rsidRDefault="00853708" w:rsidP="006B37D1">
      <w:pPr>
        <w:pStyle w:val="PlainText"/>
        <w:rPr>
          <w:rFonts w:ascii="Courier New" w:hAnsi="Courier New" w:cs="Courier New"/>
        </w:rPr>
      </w:pPr>
      <w:r w:rsidRPr="006B37D1">
        <w:rPr>
          <w:rFonts w:ascii="Courier New" w:hAnsi="Courier New" w:cs="Courier New"/>
        </w:rPr>
        <w:t xml:space="preserve">For the topic model, we use package </w:t>
      </w:r>
      <w:proofErr w:type="spellStart"/>
      <w:r w:rsidRPr="006B37D1">
        <w:rPr>
          <w:rFonts w:ascii="Courier New" w:hAnsi="Courier New" w:cs="Courier New"/>
        </w:rPr>
        <w:t>Gensim</w:t>
      </w:r>
      <w:proofErr w:type="spellEnd"/>
      <w:r w:rsidRPr="006B37D1">
        <w:rPr>
          <w:rFonts w:ascii="Courier New" w:hAnsi="Courier New" w:cs="Courier New"/>
        </w:rPr>
        <w:t>\</w:t>
      </w:r>
      <w:proofErr w:type="gramStart"/>
      <w:r w:rsidRPr="006B37D1">
        <w:rPr>
          <w:rFonts w:ascii="Courier New" w:hAnsi="Courier New" w:cs="Courier New"/>
        </w:rPr>
        <w:t>cite{</w:t>
      </w:r>
      <w:proofErr w:type="spellStart"/>
      <w:proofErr w:type="gramEnd"/>
      <w:r w:rsidRPr="006B37D1">
        <w:rPr>
          <w:rFonts w:ascii="Courier New" w:hAnsi="Courier New" w:cs="Courier New"/>
        </w:rPr>
        <w:t>rehurek_lrec</w:t>
      </w:r>
      <w:proofErr w:type="spellEnd"/>
      <w:r w:rsidRPr="006B37D1">
        <w:rPr>
          <w:rFonts w:ascii="Courier New" w:hAnsi="Courier New" w:cs="Courier New"/>
        </w:rPr>
        <w:t>}, which adop</w:t>
      </w:r>
      <w:r w:rsidRPr="006B37D1">
        <w:rPr>
          <w:rFonts w:ascii="Courier New" w:hAnsi="Courier New" w:cs="Courier New"/>
        </w:rPr>
        <w:t xml:space="preserve">ts an efficient batch-based online inference algorithm. All parameters are set as defaults and the number of topic traverses from 50 to 200. For sentiment analysis, we just make use of an off-the-shelf work, i.e. </w:t>
      </w:r>
      <w:proofErr w:type="spellStart"/>
      <w:r w:rsidRPr="006B37D1">
        <w:rPr>
          <w:rFonts w:ascii="Courier New" w:hAnsi="Courier New" w:cs="Courier New"/>
        </w:rPr>
        <w:t>SentiStrength</w:t>
      </w:r>
      <w:proofErr w:type="spellEnd"/>
      <w:r w:rsidRPr="006B37D1">
        <w:rPr>
          <w:rFonts w:ascii="Courier New" w:hAnsi="Courier New" w:cs="Courier New"/>
        </w:rPr>
        <w:t>\</w:t>
      </w:r>
      <w:proofErr w:type="gramStart"/>
      <w:r w:rsidRPr="006B37D1">
        <w:rPr>
          <w:rFonts w:ascii="Courier New" w:hAnsi="Courier New" w:cs="Courier New"/>
        </w:rPr>
        <w:t>cite{</w:t>
      </w:r>
      <w:proofErr w:type="gramEnd"/>
      <w:r w:rsidRPr="006B37D1">
        <w:rPr>
          <w:rFonts w:ascii="Courier New" w:hAnsi="Courier New" w:cs="Courier New"/>
        </w:rPr>
        <w:t xml:space="preserve">thelwall2010sentiment}. </w:t>
      </w:r>
      <w:r w:rsidRPr="006B37D1">
        <w:rPr>
          <w:rFonts w:ascii="Courier New" w:hAnsi="Courier New" w:cs="Courier New"/>
        </w:rPr>
        <w:t>In order to catch the sentiment of tweets, we use the sentiment lexicon created based on AFINN by Nielsen\</w:t>
      </w:r>
      <w:proofErr w:type="gramStart"/>
      <w:r w:rsidRPr="006B37D1">
        <w:rPr>
          <w:rFonts w:ascii="Courier New" w:hAnsi="Courier New" w:cs="Courier New"/>
        </w:rPr>
        <w:t>cite{</w:t>
      </w:r>
      <w:proofErr w:type="gramEnd"/>
      <w:r w:rsidRPr="006B37D1">
        <w:rPr>
          <w:rFonts w:ascii="Courier New" w:hAnsi="Courier New" w:cs="Courier New"/>
        </w:rPr>
        <w:t>MohammadKZ2013}. The sentiment space is formed by mapping the positive and negative sentiment values to range $ [0</w:t>
      </w:r>
      <w:proofErr w:type="gramStart"/>
      <w:r w:rsidRPr="006B37D1">
        <w:rPr>
          <w:rFonts w:ascii="Courier New" w:hAnsi="Courier New" w:cs="Courier New"/>
        </w:rPr>
        <w:t>,8</w:t>
      </w:r>
      <w:proofErr w:type="gramEnd"/>
      <w:r w:rsidRPr="006B37D1">
        <w:rPr>
          <w:rFonts w:ascii="Courier New" w:hAnsi="Courier New" w:cs="Courier New"/>
        </w:rPr>
        <w:t>] $.</w:t>
      </w:r>
    </w:p>
    <w:p w:rsidR="00000000" w:rsidRPr="006B37D1" w:rsidRDefault="00853708" w:rsidP="006B37D1">
      <w:pPr>
        <w:pStyle w:val="PlainText"/>
        <w:rPr>
          <w:rFonts w:ascii="Courier New" w:hAnsi="Courier New" w:cs="Courier New"/>
        </w:rPr>
      </w:pPr>
    </w:p>
    <w:p w:rsidR="00000000" w:rsidRPr="006B37D1" w:rsidRDefault="00853708" w:rsidP="006B37D1">
      <w:pPr>
        <w:pStyle w:val="PlainText"/>
        <w:rPr>
          <w:rFonts w:ascii="Courier New" w:hAnsi="Courier New" w:cs="Courier New"/>
        </w:rPr>
      </w:pPr>
      <w:r w:rsidRPr="006B37D1">
        <w:rPr>
          <w:rFonts w:ascii="Courier New" w:hAnsi="Courier New" w:cs="Courier New"/>
        </w:rPr>
        <w:t>\subsection{Correlation</w:t>
      </w:r>
      <w:r w:rsidRPr="006B37D1">
        <w:rPr>
          <w:rFonts w:ascii="Courier New" w:hAnsi="Courier New" w:cs="Courier New"/>
        </w:rPr>
        <w:t xml:space="preserve"> Test}</w:t>
      </w:r>
    </w:p>
    <w:p w:rsidR="00000000" w:rsidRPr="006B37D1" w:rsidRDefault="00853708" w:rsidP="006B37D1">
      <w:pPr>
        <w:pStyle w:val="PlainText"/>
        <w:rPr>
          <w:rFonts w:ascii="Courier New" w:hAnsi="Courier New" w:cs="Courier New"/>
        </w:rPr>
      </w:pPr>
    </w:p>
    <w:p w:rsidR="00000000" w:rsidRPr="006B37D1" w:rsidRDefault="00853708" w:rsidP="006B37D1">
      <w:pPr>
        <w:pStyle w:val="PlainText"/>
        <w:rPr>
          <w:rFonts w:ascii="Courier New" w:hAnsi="Courier New" w:cs="Courier New"/>
        </w:rPr>
      </w:pPr>
      <w:r w:rsidRPr="006B37D1">
        <w:rPr>
          <w:rFonts w:ascii="Courier New" w:hAnsi="Courier New" w:cs="Courier New"/>
        </w:rPr>
        <w:t xml:space="preserve">First of all we assess the correlation between subjectivity similarity and retweeting </w:t>
      </w:r>
      <w:proofErr w:type="spellStart"/>
      <w:r w:rsidRPr="006B37D1">
        <w:rPr>
          <w:rFonts w:ascii="Courier New" w:hAnsi="Courier New" w:cs="Courier New"/>
        </w:rPr>
        <w:t>behavior</w:t>
      </w:r>
      <w:proofErr w:type="spellEnd"/>
      <w:r w:rsidRPr="006B37D1">
        <w:rPr>
          <w:rFonts w:ascii="Courier New" w:hAnsi="Courier New" w:cs="Courier New"/>
        </w:rPr>
        <w:t xml:space="preserve"> with a statistical hypothesis test Analysis of Variance (ANOVA)\cite{fisher1970statistical}, which tests the \</w:t>
      </w:r>
      <w:proofErr w:type="spellStart"/>
      <w:r w:rsidRPr="006B37D1">
        <w:rPr>
          <w:rFonts w:ascii="Courier New" w:hAnsi="Courier New" w:cs="Courier New"/>
        </w:rPr>
        <w:t>textit</w:t>
      </w:r>
      <w:proofErr w:type="spellEnd"/>
      <w:r w:rsidRPr="006B37D1">
        <w:rPr>
          <w:rFonts w:ascii="Courier New" w:hAnsi="Courier New" w:cs="Courier New"/>
        </w:rPr>
        <w:t xml:space="preserve">{null hypothesis} that the </w:t>
      </w:r>
      <w:proofErr w:type="spellStart"/>
      <w:r w:rsidRPr="006B37D1">
        <w:rPr>
          <w:rFonts w:ascii="Courier New" w:hAnsi="Courier New" w:cs="Courier New"/>
        </w:rPr>
        <w:t>retweeters</w:t>
      </w:r>
      <w:proofErr w:type="spellEnd"/>
      <w:r w:rsidRPr="006B37D1">
        <w:rPr>
          <w:rFonts w:ascii="Courier New" w:hAnsi="Courier New" w:cs="Courier New"/>
        </w:rPr>
        <w:t xml:space="preserve"> and non-</w:t>
      </w:r>
      <w:proofErr w:type="spellStart"/>
      <w:r w:rsidRPr="006B37D1">
        <w:rPr>
          <w:rFonts w:ascii="Courier New" w:hAnsi="Courier New" w:cs="Courier New"/>
        </w:rPr>
        <w:t>retweeters</w:t>
      </w:r>
      <w:proofErr w:type="spellEnd"/>
      <w:r w:rsidRPr="006B37D1">
        <w:rPr>
          <w:rFonts w:ascii="Courier New" w:hAnsi="Courier New" w:cs="Courier New"/>
        </w:rPr>
        <w:t xml:space="preserve"> have the same subjectivity similarity means. </w:t>
      </w:r>
    </w:p>
    <w:p w:rsidR="00000000" w:rsidRPr="006B37D1" w:rsidRDefault="00853708" w:rsidP="006B37D1">
      <w:pPr>
        <w:pStyle w:val="PlainText"/>
        <w:rPr>
          <w:rFonts w:ascii="Courier New" w:hAnsi="Courier New" w:cs="Courier New"/>
        </w:rPr>
      </w:pPr>
      <w:r w:rsidRPr="006B37D1">
        <w:rPr>
          <w:rFonts w:ascii="Courier New" w:hAnsi="Courier New" w:cs="Courier New"/>
        </w:rPr>
        <w:t>The results are listed in Table~\</w:t>
      </w:r>
      <w:proofErr w:type="gramStart"/>
      <w:r w:rsidRPr="006B37D1">
        <w:rPr>
          <w:rFonts w:ascii="Courier New" w:hAnsi="Courier New" w:cs="Courier New"/>
        </w:rPr>
        <w:t>ref{</w:t>
      </w:r>
      <w:proofErr w:type="gramEnd"/>
      <w:r w:rsidRPr="006B37D1">
        <w:rPr>
          <w:rFonts w:ascii="Courier New" w:hAnsi="Courier New" w:cs="Courier New"/>
        </w:rPr>
        <w:t>tab2}. The bold-faced entries mean that the \</w:t>
      </w:r>
      <w:proofErr w:type="spellStart"/>
      <w:r w:rsidRPr="006B37D1">
        <w:rPr>
          <w:rFonts w:ascii="Courier New" w:hAnsi="Courier New" w:cs="Courier New"/>
        </w:rPr>
        <w:t>textit</w:t>
      </w:r>
      <w:proofErr w:type="spellEnd"/>
      <w:r w:rsidRPr="006B37D1">
        <w:rPr>
          <w:rFonts w:ascii="Courier New" w:hAnsi="Courier New" w:cs="Courier New"/>
        </w:rPr>
        <w:t>{p-value} is lower than significance level.</w:t>
      </w:r>
    </w:p>
    <w:p w:rsidR="00000000" w:rsidRPr="006B37D1" w:rsidRDefault="00853708" w:rsidP="006B37D1">
      <w:pPr>
        <w:pStyle w:val="PlainText"/>
        <w:rPr>
          <w:rFonts w:ascii="Courier New" w:hAnsi="Courier New" w:cs="Courier New"/>
        </w:rPr>
      </w:pPr>
      <w:r w:rsidRPr="006B37D1">
        <w:rPr>
          <w:rFonts w:ascii="Courier New" w:hAnsi="Courier New" w:cs="Courier New"/>
        </w:rPr>
        <w:t>\begin{table}[</w:t>
      </w:r>
      <w:proofErr w:type="spellStart"/>
      <w:r w:rsidRPr="006B37D1">
        <w:rPr>
          <w:rFonts w:ascii="Courier New" w:hAnsi="Courier New" w:cs="Courier New"/>
        </w:rPr>
        <w:t>htb</w:t>
      </w:r>
      <w:proofErr w:type="spellEnd"/>
      <w:r w:rsidRPr="006B37D1">
        <w:rPr>
          <w:rFonts w:ascii="Courier New" w:hAnsi="Courier New" w:cs="Courier New"/>
        </w:rPr>
        <w:t>]</w:t>
      </w:r>
    </w:p>
    <w:p w:rsidR="00000000" w:rsidRPr="006B37D1" w:rsidRDefault="00853708" w:rsidP="006B37D1">
      <w:pPr>
        <w:pStyle w:val="PlainText"/>
        <w:rPr>
          <w:rFonts w:ascii="Courier New" w:hAnsi="Courier New" w:cs="Courier New"/>
        </w:rPr>
      </w:pPr>
      <w:r w:rsidRPr="006B37D1">
        <w:rPr>
          <w:rFonts w:ascii="Courier New" w:hAnsi="Courier New" w:cs="Courier New"/>
        </w:rPr>
        <w:t>\</w:t>
      </w:r>
      <w:proofErr w:type="spellStart"/>
      <w:r w:rsidRPr="006B37D1">
        <w:rPr>
          <w:rFonts w:ascii="Courier New" w:hAnsi="Courier New" w:cs="Courier New"/>
        </w:rPr>
        <w:t>scriptsize</w:t>
      </w:r>
      <w:proofErr w:type="spellEnd"/>
    </w:p>
    <w:p w:rsidR="00000000" w:rsidRPr="006B37D1" w:rsidRDefault="00853708" w:rsidP="006B37D1">
      <w:pPr>
        <w:pStyle w:val="PlainText"/>
        <w:rPr>
          <w:rFonts w:ascii="Courier New" w:hAnsi="Courier New" w:cs="Courier New"/>
        </w:rPr>
      </w:pPr>
      <w:r w:rsidRPr="006B37D1">
        <w:rPr>
          <w:rFonts w:ascii="Courier New" w:hAnsi="Courier New" w:cs="Courier New"/>
        </w:rPr>
        <w:t>\</w:t>
      </w:r>
      <w:proofErr w:type="spellStart"/>
      <w:r w:rsidRPr="006B37D1">
        <w:rPr>
          <w:rFonts w:ascii="Courier New" w:hAnsi="Courier New" w:cs="Courier New"/>
        </w:rPr>
        <w:t>centering</w:t>
      </w:r>
      <w:proofErr w:type="spellEnd"/>
    </w:p>
    <w:p w:rsidR="00000000" w:rsidRPr="006B37D1" w:rsidRDefault="00853708" w:rsidP="006B37D1">
      <w:pPr>
        <w:pStyle w:val="PlainText"/>
        <w:rPr>
          <w:rFonts w:ascii="Courier New" w:hAnsi="Courier New" w:cs="Courier New"/>
        </w:rPr>
      </w:pPr>
      <w:r w:rsidRPr="006B37D1">
        <w:rPr>
          <w:rFonts w:ascii="Courier New" w:hAnsi="Courier New" w:cs="Courier New"/>
        </w:rPr>
        <w:t>\caption{ANOVA r</w:t>
      </w:r>
      <w:r w:rsidRPr="006B37D1">
        <w:rPr>
          <w:rFonts w:ascii="Courier New" w:hAnsi="Courier New" w:cs="Courier New"/>
        </w:rPr>
        <w:t xml:space="preserve">esults for subjectivity similarities. </w:t>
      </w:r>
      <w:proofErr w:type="gramStart"/>
      <w:r w:rsidRPr="006B37D1">
        <w:rPr>
          <w:rFonts w:ascii="Courier New" w:hAnsi="Courier New" w:cs="Courier New"/>
        </w:rPr>
        <w:t>If the difference is due to chance, \</w:t>
      </w:r>
      <w:proofErr w:type="spellStart"/>
      <w:r w:rsidRPr="006B37D1">
        <w:rPr>
          <w:rFonts w:ascii="Courier New" w:hAnsi="Courier New" w:cs="Courier New"/>
        </w:rPr>
        <w:t>textit</w:t>
      </w:r>
      <w:proofErr w:type="spellEnd"/>
      <w:r w:rsidRPr="006B37D1">
        <w:rPr>
          <w:rFonts w:ascii="Courier New" w:hAnsi="Courier New" w:cs="Courier New"/>
        </w:rPr>
        <w:t>{F-ratio}=1.00, otherwise \</w:t>
      </w:r>
      <w:proofErr w:type="spellStart"/>
      <w:r w:rsidRPr="006B37D1">
        <w:rPr>
          <w:rFonts w:ascii="Courier New" w:hAnsi="Courier New" w:cs="Courier New"/>
        </w:rPr>
        <w:t>textit</w:t>
      </w:r>
      <w:proofErr w:type="spellEnd"/>
      <w:r w:rsidRPr="006B37D1">
        <w:rPr>
          <w:rFonts w:ascii="Courier New" w:hAnsi="Courier New" w:cs="Courier New"/>
        </w:rPr>
        <w:t>{F-ratio} \</w:t>
      </w:r>
      <w:proofErr w:type="spellStart"/>
      <w:r w:rsidRPr="006B37D1">
        <w:rPr>
          <w:rFonts w:ascii="Courier New" w:hAnsi="Courier New" w:cs="Courier New"/>
        </w:rPr>
        <w:t>textgreater</w:t>
      </w:r>
      <w:proofErr w:type="spellEnd"/>
      <w:r w:rsidRPr="006B37D1">
        <w:rPr>
          <w:rFonts w:ascii="Courier New" w:hAnsi="Courier New" w:cs="Courier New"/>
        </w:rPr>
        <w:t xml:space="preserve"> 1.00 (\</w:t>
      </w:r>
      <w:proofErr w:type="spellStart"/>
      <w:r w:rsidRPr="006B37D1">
        <w:rPr>
          <w:rFonts w:ascii="Courier New" w:hAnsi="Courier New" w:cs="Courier New"/>
        </w:rPr>
        <w:t>textit</w:t>
      </w:r>
      <w:proofErr w:type="spellEnd"/>
      <w:r w:rsidRPr="006B37D1">
        <w:rPr>
          <w:rFonts w:ascii="Courier New" w:hAnsi="Courier New" w:cs="Courier New"/>
        </w:rPr>
        <w:t>{p-value} \textless 0.01).}</w:t>
      </w:r>
      <w:proofErr w:type="gramEnd"/>
    </w:p>
    <w:p w:rsidR="00000000" w:rsidRPr="006B37D1" w:rsidRDefault="00853708" w:rsidP="006B37D1">
      <w:pPr>
        <w:pStyle w:val="PlainText"/>
        <w:rPr>
          <w:rFonts w:ascii="Courier New" w:hAnsi="Courier New" w:cs="Courier New"/>
        </w:rPr>
      </w:pPr>
      <w:r w:rsidRPr="006B37D1">
        <w:rPr>
          <w:rFonts w:ascii="Courier New" w:hAnsi="Courier New" w:cs="Courier New"/>
        </w:rPr>
        <w:t>\label{tab2}</w:t>
      </w:r>
    </w:p>
    <w:p w:rsidR="00000000" w:rsidRPr="006B37D1" w:rsidRDefault="00853708" w:rsidP="006B37D1">
      <w:pPr>
        <w:pStyle w:val="PlainText"/>
        <w:rPr>
          <w:rFonts w:ascii="Courier New" w:hAnsi="Courier New" w:cs="Courier New"/>
        </w:rPr>
      </w:pPr>
      <w:r w:rsidRPr="006B37D1">
        <w:rPr>
          <w:rFonts w:ascii="Courier New" w:hAnsi="Courier New" w:cs="Courier New"/>
        </w:rPr>
        <w:t>\begin{tabular}{|</w:t>
      </w:r>
      <w:proofErr w:type="spellStart"/>
      <w:r w:rsidRPr="006B37D1">
        <w:rPr>
          <w:rFonts w:ascii="Courier New" w:hAnsi="Courier New" w:cs="Courier New"/>
        </w:rPr>
        <w:t>c|c|c|c|c</w:t>
      </w:r>
      <w:proofErr w:type="spellEnd"/>
      <w:r w:rsidRPr="006B37D1">
        <w:rPr>
          <w:rFonts w:ascii="Courier New" w:hAnsi="Courier New" w:cs="Courier New"/>
        </w:rPr>
        <w:t>|}</w:t>
      </w:r>
    </w:p>
    <w:p w:rsidR="00000000" w:rsidRPr="006B37D1" w:rsidRDefault="00853708" w:rsidP="006B37D1">
      <w:pPr>
        <w:pStyle w:val="PlainText"/>
        <w:rPr>
          <w:rFonts w:ascii="Courier New" w:hAnsi="Courier New" w:cs="Courier New"/>
        </w:rPr>
      </w:pPr>
      <w:r w:rsidRPr="006B37D1">
        <w:rPr>
          <w:rFonts w:ascii="Courier New" w:hAnsi="Courier New" w:cs="Courier New"/>
        </w:rPr>
        <w:t>\</w:t>
      </w:r>
      <w:proofErr w:type="spellStart"/>
      <w:r w:rsidRPr="006B37D1">
        <w:rPr>
          <w:rFonts w:ascii="Courier New" w:hAnsi="Courier New" w:cs="Courier New"/>
        </w:rPr>
        <w:t>hline</w:t>
      </w:r>
      <w:proofErr w:type="spellEnd"/>
    </w:p>
    <w:p w:rsidR="00000000" w:rsidRPr="006B37D1" w:rsidRDefault="00853708" w:rsidP="006B37D1">
      <w:pPr>
        <w:pStyle w:val="PlainText"/>
        <w:rPr>
          <w:rFonts w:ascii="Courier New" w:hAnsi="Courier New" w:cs="Courier New"/>
        </w:rPr>
      </w:pPr>
      <w:r w:rsidRPr="006B37D1">
        <w:rPr>
          <w:rFonts w:ascii="Courier New" w:hAnsi="Courier New" w:cs="Courier New"/>
        </w:rPr>
        <w:t>\multicolumn{2}{|c|}{Similari</w:t>
      </w:r>
      <w:r w:rsidRPr="006B37D1">
        <w:rPr>
          <w:rFonts w:ascii="Courier New" w:hAnsi="Courier New" w:cs="Courier New"/>
        </w:rPr>
        <w:t xml:space="preserve">ty}&amp; $ </w:t>
      </w:r>
      <w:proofErr w:type="spellStart"/>
      <w:proofErr w:type="gramStart"/>
      <w:r w:rsidRPr="006B37D1">
        <w:rPr>
          <w:rFonts w:ascii="Courier New" w:hAnsi="Courier New" w:cs="Courier New"/>
        </w:rPr>
        <w:t>Sim</w:t>
      </w:r>
      <w:proofErr w:type="spellEnd"/>
      <w:r w:rsidRPr="006B37D1">
        <w:rPr>
          <w:rFonts w:ascii="Courier New" w:hAnsi="Courier New" w:cs="Courier New"/>
        </w:rPr>
        <w:t>(</w:t>
      </w:r>
      <w:proofErr w:type="spellStart"/>
      <w:proofErr w:type="gramEnd"/>
      <w:r w:rsidRPr="006B37D1">
        <w:rPr>
          <w:rFonts w:ascii="Courier New" w:hAnsi="Courier New" w:cs="Courier New"/>
        </w:rPr>
        <w:t>f,t</w:t>
      </w:r>
      <w:proofErr w:type="spellEnd"/>
      <w:r w:rsidRPr="006B37D1">
        <w:rPr>
          <w:rFonts w:ascii="Courier New" w:hAnsi="Courier New" w:cs="Courier New"/>
        </w:rPr>
        <w:t xml:space="preserve">) $ &amp; $ </w:t>
      </w:r>
      <w:proofErr w:type="spellStart"/>
      <w:r w:rsidRPr="006B37D1">
        <w:rPr>
          <w:rFonts w:ascii="Courier New" w:hAnsi="Courier New" w:cs="Courier New"/>
        </w:rPr>
        <w:t>Sim</w:t>
      </w:r>
      <w:proofErr w:type="spellEnd"/>
      <w:r w:rsidRPr="006B37D1">
        <w:rPr>
          <w:rFonts w:ascii="Courier New" w:hAnsi="Courier New" w:cs="Courier New"/>
        </w:rPr>
        <w:t>(</w:t>
      </w:r>
      <w:proofErr w:type="spellStart"/>
      <w:r w:rsidRPr="006B37D1">
        <w:rPr>
          <w:rFonts w:ascii="Courier New" w:hAnsi="Courier New" w:cs="Courier New"/>
        </w:rPr>
        <w:t>f,u_a</w:t>
      </w:r>
      <w:proofErr w:type="spellEnd"/>
      <w:r w:rsidRPr="006B37D1">
        <w:rPr>
          <w:rFonts w:ascii="Courier New" w:hAnsi="Courier New" w:cs="Courier New"/>
        </w:rPr>
        <w:t xml:space="preserve">)  $ &amp; $ </w:t>
      </w:r>
      <w:proofErr w:type="spellStart"/>
      <w:r w:rsidRPr="006B37D1">
        <w:rPr>
          <w:rFonts w:ascii="Courier New" w:hAnsi="Courier New" w:cs="Courier New"/>
        </w:rPr>
        <w:t>Sim</w:t>
      </w:r>
      <w:proofErr w:type="spellEnd"/>
      <w:r w:rsidRPr="006B37D1">
        <w:rPr>
          <w:rFonts w:ascii="Courier New" w:hAnsi="Courier New" w:cs="Courier New"/>
        </w:rPr>
        <w:t>(</w:t>
      </w:r>
      <w:proofErr w:type="spellStart"/>
      <w:r w:rsidRPr="006B37D1">
        <w:rPr>
          <w:rFonts w:ascii="Courier New" w:hAnsi="Courier New" w:cs="Courier New"/>
        </w:rPr>
        <w:t>u_a,t</w:t>
      </w:r>
      <w:proofErr w:type="spellEnd"/>
      <w:r w:rsidRPr="006B37D1">
        <w:rPr>
          <w:rFonts w:ascii="Courier New" w:hAnsi="Courier New" w:cs="Courier New"/>
        </w:rPr>
        <w:t>)  $\\</w:t>
      </w:r>
    </w:p>
    <w:p w:rsidR="00000000" w:rsidRPr="006B37D1" w:rsidRDefault="00853708" w:rsidP="006B37D1">
      <w:pPr>
        <w:pStyle w:val="PlainText"/>
        <w:rPr>
          <w:rFonts w:ascii="Courier New" w:hAnsi="Courier New" w:cs="Courier New"/>
        </w:rPr>
      </w:pPr>
      <w:r w:rsidRPr="006B37D1">
        <w:rPr>
          <w:rFonts w:ascii="Courier New" w:hAnsi="Courier New" w:cs="Courier New"/>
        </w:rPr>
        <w:t>\</w:t>
      </w:r>
      <w:proofErr w:type="spellStart"/>
      <w:r w:rsidRPr="006B37D1">
        <w:rPr>
          <w:rFonts w:ascii="Courier New" w:hAnsi="Courier New" w:cs="Courier New"/>
        </w:rPr>
        <w:t>hline</w:t>
      </w:r>
      <w:proofErr w:type="spellEnd"/>
    </w:p>
    <w:p w:rsidR="00000000" w:rsidRPr="006B37D1" w:rsidRDefault="00853708" w:rsidP="006B37D1">
      <w:pPr>
        <w:pStyle w:val="PlainText"/>
        <w:rPr>
          <w:rFonts w:ascii="Courier New" w:hAnsi="Courier New" w:cs="Courier New"/>
        </w:rPr>
      </w:pPr>
      <w:r w:rsidRPr="006B37D1">
        <w:rPr>
          <w:rFonts w:ascii="Courier New" w:hAnsi="Courier New" w:cs="Courier New"/>
        </w:rPr>
        <w:t>\</w:t>
      </w:r>
      <w:proofErr w:type="spellStart"/>
      <w:r w:rsidRPr="006B37D1">
        <w:rPr>
          <w:rFonts w:ascii="Courier New" w:hAnsi="Courier New" w:cs="Courier New"/>
        </w:rPr>
        <w:t>multirow</w:t>
      </w:r>
      <w:proofErr w:type="spellEnd"/>
      <w:r w:rsidRPr="006B37D1">
        <w:rPr>
          <w:rFonts w:ascii="Courier New" w:hAnsi="Courier New" w:cs="Courier New"/>
        </w:rPr>
        <w:t>{2}{*}{50} &amp; \</w:t>
      </w:r>
      <w:proofErr w:type="spellStart"/>
      <w:r w:rsidRPr="006B37D1">
        <w:rPr>
          <w:rFonts w:ascii="Courier New" w:hAnsi="Courier New" w:cs="Courier New"/>
        </w:rPr>
        <w:t>textit</w:t>
      </w:r>
      <w:proofErr w:type="spellEnd"/>
      <w:r w:rsidRPr="006B37D1">
        <w:rPr>
          <w:rFonts w:ascii="Courier New" w:hAnsi="Courier New" w:cs="Courier New"/>
        </w:rPr>
        <w:t>{F} &amp; \</w:t>
      </w:r>
      <w:proofErr w:type="spellStart"/>
      <w:r w:rsidRPr="006B37D1">
        <w:rPr>
          <w:rFonts w:ascii="Courier New" w:hAnsi="Courier New" w:cs="Courier New"/>
        </w:rPr>
        <w:t>textbf</w:t>
      </w:r>
      <w:proofErr w:type="spellEnd"/>
      <w:r w:rsidRPr="006B37D1">
        <w:rPr>
          <w:rFonts w:ascii="Courier New" w:hAnsi="Courier New" w:cs="Courier New"/>
        </w:rPr>
        <w:t>{12.182} &amp; 2.212 &amp; 4.236 \\</w:t>
      </w:r>
    </w:p>
    <w:p w:rsidR="00000000" w:rsidRPr="006B37D1" w:rsidRDefault="00853708" w:rsidP="006B37D1">
      <w:pPr>
        <w:pStyle w:val="PlainText"/>
        <w:rPr>
          <w:rFonts w:ascii="Courier New" w:hAnsi="Courier New" w:cs="Courier New"/>
        </w:rPr>
      </w:pPr>
      <w:r w:rsidRPr="006B37D1">
        <w:rPr>
          <w:rFonts w:ascii="Courier New" w:hAnsi="Courier New" w:cs="Courier New"/>
        </w:rPr>
        <w:t>\cline{2-5}</w:t>
      </w:r>
    </w:p>
    <w:p w:rsidR="00000000" w:rsidRPr="006B37D1" w:rsidRDefault="00853708" w:rsidP="006B37D1">
      <w:pPr>
        <w:pStyle w:val="PlainText"/>
        <w:rPr>
          <w:rFonts w:ascii="Courier New" w:hAnsi="Courier New" w:cs="Courier New"/>
        </w:rPr>
      </w:pPr>
      <w:r w:rsidRPr="006B37D1">
        <w:rPr>
          <w:rFonts w:ascii="Courier New" w:hAnsi="Courier New" w:cs="Courier New"/>
        </w:rPr>
        <w:t xml:space="preserve">  &amp; \</w:t>
      </w:r>
      <w:proofErr w:type="spellStart"/>
      <w:r w:rsidRPr="006B37D1">
        <w:rPr>
          <w:rFonts w:ascii="Courier New" w:hAnsi="Courier New" w:cs="Courier New"/>
        </w:rPr>
        <w:t>textit</w:t>
      </w:r>
      <w:proofErr w:type="spellEnd"/>
      <w:r w:rsidRPr="006B37D1">
        <w:rPr>
          <w:rFonts w:ascii="Courier New" w:hAnsi="Courier New" w:cs="Courier New"/>
        </w:rPr>
        <w:t xml:space="preserve">{p} </w:t>
      </w:r>
      <w:proofErr w:type="gramStart"/>
      <w:r w:rsidRPr="006B37D1">
        <w:rPr>
          <w:rFonts w:ascii="Courier New" w:hAnsi="Courier New" w:cs="Courier New"/>
        </w:rPr>
        <w:t>&amp;  $</w:t>
      </w:r>
      <w:proofErr w:type="gramEnd"/>
      <w:r w:rsidRPr="006B37D1">
        <w:rPr>
          <w:rFonts w:ascii="Courier New" w:hAnsi="Courier New" w:cs="Courier New"/>
        </w:rPr>
        <w:t>\</w:t>
      </w:r>
      <w:proofErr w:type="spellStart"/>
      <w:r w:rsidRPr="006B37D1">
        <w:rPr>
          <w:rFonts w:ascii="Courier New" w:hAnsi="Courier New" w:cs="Courier New"/>
        </w:rPr>
        <w:t>mathbf</w:t>
      </w:r>
      <w:proofErr w:type="spellEnd"/>
      <w:r w:rsidRPr="006B37D1">
        <w:rPr>
          <w:rFonts w:ascii="Courier New" w:hAnsi="Courier New" w:cs="Courier New"/>
        </w:rPr>
        <w:t>{4.44e^{-06}}$  &amp; 0.140 &amp; 0.272\\</w:t>
      </w:r>
    </w:p>
    <w:p w:rsidR="00000000" w:rsidRPr="006B37D1" w:rsidRDefault="00853708" w:rsidP="006B37D1">
      <w:pPr>
        <w:pStyle w:val="PlainText"/>
        <w:rPr>
          <w:rFonts w:ascii="Courier New" w:hAnsi="Courier New" w:cs="Courier New"/>
        </w:rPr>
      </w:pPr>
      <w:r w:rsidRPr="006B37D1">
        <w:rPr>
          <w:rFonts w:ascii="Courier New" w:hAnsi="Courier New" w:cs="Courier New"/>
        </w:rPr>
        <w:t>\</w:t>
      </w:r>
      <w:proofErr w:type="spellStart"/>
      <w:r w:rsidRPr="006B37D1">
        <w:rPr>
          <w:rFonts w:ascii="Courier New" w:hAnsi="Courier New" w:cs="Courier New"/>
        </w:rPr>
        <w:t>hline</w:t>
      </w:r>
      <w:proofErr w:type="spellEnd"/>
    </w:p>
    <w:p w:rsidR="00000000" w:rsidRPr="006B37D1" w:rsidRDefault="00853708" w:rsidP="006B37D1">
      <w:pPr>
        <w:pStyle w:val="PlainText"/>
        <w:rPr>
          <w:rFonts w:ascii="Courier New" w:hAnsi="Courier New" w:cs="Courier New"/>
        </w:rPr>
      </w:pPr>
      <w:r w:rsidRPr="006B37D1">
        <w:rPr>
          <w:rFonts w:ascii="Courier New" w:hAnsi="Courier New" w:cs="Courier New"/>
        </w:rPr>
        <w:t>\</w:t>
      </w:r>
      <w:proofErr w:type="spellStart"/>
      <w:r w:rsidRPr="006B37D1">
        <w:rPr>
          <w:rFonts w:ascii="Courier New" w:hAnsi="Courier New" w:cs="Courier New"/>
        </w:rPr>
        <w:t>multirow</w:t>
      </w:r>
      <w:proofErr w:type="spellEnd"/>
      <w:r w:rsidRPr="006B37D1">
        <w:rPr>
          <w:rFonts w:ascii="Courier New" w:hAnsi="Courier New" w:cs="Courier New"/>
        </w:rPr>
        <w:t>{2}{*}{100} &amp; \</w:t>
      </w:r>
      <w:proofErr w:type="spellStart"/>
      <w:r w:rsidRPr="006B37D1">
        <w:rPr>
          <w:rFonts w:ascii="Courier New" w:hAnsi="Courier New" w:cs="Courier New"/>
        </w:rPr>
        <w:t>textit</w:t>
      </w:r>
      <w:proofErr w:type="spellEnd"/>
      <w:r w:rsidRPr="006B37D1">
        <w:rPr>
          <w:rFonts w:ascii="Courier New" w:hAnsi="Courier New" w:cs="Courier New"/>
        </w:rPr>
        <w:t>{F} &amp; \</w:t>
      </w:r>
      <w:proofErr w:type="spellStart"/>
      <w:r w:rsidRPr="006B37D1">
        <w:rPr>
          <w:rFonts w:ascii="Courier New" w:hAnsi="Courier New" w:cs="Courier New"/>
        </w:rPr>
        <w:t>textbf</w:t>
      </w:r>
      <w:proofErr w:type="spellEnd"/>
      <w:r w:rsidRPr="006B37D1">
        <w:rPr>
          <w:rFonts w:ascii="Courier New" w:hAnsi="Courier New" w:cs="Courier New"/>
        </w:rPr>
        <w:t>{</w:t>
      </w:r>
      <w:r w:rsidRPr="006B37D1">
        <w:rPr>
          <w:rFonts w:ascii="Courier New" w:hAnsi="Courier New" w:cs="Courier New"/>
        </w:rPr>
        <w:t>43.892} &amp; \</w:t>
      </w:r>
      <w:proofErr w:type="spellStart"/>
      <w:r w:rsidRPr="006B37D1">
        <w:rPr>
          <w:rFonts w:ascii="Courier New" w:hAnsi="Courier New" w:cs="Courier New"/>
        </w:rPr>
        <w:t>textbf</w:t>
      </w:r>
      <w:proofErr w:type="spellEnd"/>
      <w:r w:rsidRPr="006B37D1">
        <w:rPr>
          <w:rFonts w:ascii="Courier New" w:hAnsi="Courier New" w:cs="Courier New"/>
        </w:rPr>
        <w:t>{31.145} &amp; \</w:t>
      </w:r>
      <w:proofErr w:type="spellStart"/>
      <w:r w:rsidRPr="006B37D1">
        <w:rPr>
          <w:rFonts w:ascii="Courier New" w:hAnsi="Courier New" w:cs="Courier New"/>
        </w:rPr>
        <w:t>textbf</w:t>
      </w:r>
      <w:proofErr w:type="spellEnd"/>
      <w:r w:rsidRPr="006B37D1">
        <w:rPr>
          <w:rFonts w:ascii="Courier New" w:hAnsi="Courier New" w:cs="Courier New"/>
        </w:rPr>
        <w:t>{28.466} \\</w:t>
      </w:r>
    </w:p>
    <w:p w:rsidR="00000000" w:rsidRPr="006B37D1" w:rsidRDefault="00853708" w:rsidP="006B37D1">
      <w:pPr>
        <w:pStyle w:val="PlainText"/>
        <w:rPr>
          <w:rFonts w:ascii="Courier New" w:hAnsi="Courier New" w:cs="Courier New"/>
        </w:rPr>
      </w:pPr>
      <w:r w:rsidRPr="006B37D1">
        <w:rPr>
          <w:rFonts w:ascii="Courier New" w:hAnsi="Courier New" w:cs="Courier New"/>
        </w:rPr>
        <w:t>\cline{2-5}</w:t>
      </w:r>
    </w:p>
    <w:p w:rsidR="00000000" w:rsidRPr="006B37D1" w:rsidRDefault="00853708" w:rsidP="006B37D1">
      <w:pPr>
        <w:pStyle w:val="PlainText"/>
        <w:rPr>
          <w:rFonts w:ascii="Courier New" w:hAnsi="Courier New" w:cs="Courier New"/>
        </w:rPr>
      </w:pPr>
      <w:r w:rsidRPr="006B37D1">
        <w:rPr>
          <w:rFonts w:ascii="Courier New" w:hAnsi="Courier New" w:cs="Courier New"/>
        </w:rPr>
        <w:t xml:space="preserve">  &amp; \</w:t>
      </w:r>
      <w:proofErr w:type="spellStart"/>
      <w:r w:rsidRPr="006B37D1">
        <w:rPr>
          <w:rFonts w:ascii="Courier New" w:hAnsi="Courier New" w:cs="Courier New"/>
        </w:rPr>
        <w:t>textit</w:t>
      </w:r>
      <w:proofErr w:type="spellEnd"/>
      <w:r w:rsidRPr="006B37D1">
        <w:rPr>
          <w:rFonts w:ascii="Courier New" w:hAnsi="Courier New" w:cs="Courier New"/>
        </w:rPr>
        <w:t xml:space="preserve">{p} </w:t>
      </w:r>
      <w:proofErr w:type="gramStart"/>
      <w:r w:rsidRPr="006B37D1">
        <w:rPr>
          <w:rFonts w:ascii="Courier New" w:hAnsi="Courier New" w:cs="Courier New"/>
        </w:rPr>
        <w:t>&amp;  $</w:t>
      </w:r>
      <w:proofErr w:type="gramEnd"/>
      <w:r w:rsidRPr="006B37D1">
        <w:rPr>
          <w:rFonts w:ascii="Courier New" w:hAnsi="Courier New" w:cs="Courier New"/>
        </w:rPr>
        <w:t>\</w:t>
      </w:r>
      <w:proofErr w:type="spellStart"/>
      <w:r w:rsidRPr="006B37D1">
        <w:rPr>
          <w:rFonts w:ascii="Courier New" w:hAnsi="Courier New" w:cs="Courier New"/>
        </w:rPr>
        <w:t>mathbf</w:t>
      </w:r>
      <w:proofErr w:type="spellEnd"/>
      <w:r w:rsidRPr="006B37D1">
        <w:rPr>
          <w:rFonts w:ascii="Courier New" w:hAnsi="Courier New" w:cs="Courier New"/>
        </w:rPr>
        <w:t>{8.65e^{-11}}$  &amp; $\</w:t>
      </w:r>
      <w:proofErr w:type="spellStart"/>
      <w:r w:rsidRPr="006B37D1">
        <w:rPr>
          <w:rFonts w:ascii="Courier New" w:hAnsi="Courier New" w:cs="Courier New"/>
        </w:rPr>
        <w:t>mathbf</w:t>
      </w:r>
      <w:proofErr w:type="spellEnd"/>
      <w:r w:rsidRPr="006B37D1">
        <w:rPr>
          <w:rFonts w:ascii="Courier New" w:hAnsi="Courier New" w:cs="Courier New"/>
        </w:rPr>
        <w:t>{3.55e^{-08}}$ &amp; $\</w:t>
      </w:r>
      <w:proofErr w:type="spellStart"/>
      <w:r w:rsidRPr="006B37D1">
        <w:rPr>
          <w:rFonts w:ascii="Courier New" w:hAnsi="Courier New" w:cs="Courier New"/>
        </w:rPr>
        <w:t>mathbf</w:t>
      </w:r>
      <w:proofErr w:type="spellEnd"/>
      <w:r w:rsidRPr="006B37D1">
        <w:rPr>
          <w:rFonts w:ascii="Courier New" w:hAnsi="Courier New" w:cs="Courier New"/>
        </w:rPr>
        <w:t>{1.32e^{-09}}$\\</w:t>
      </w:r>
    </w:p>
    <w:p w:rsidR="00000000" w:rsidRPr="006B37D1" w:rsidRDefault="00853708" w:rsidP="006B37D1">
      <w:pPr>
        <w:pStyle w:val="PlainText"/>
        <w:rPr>
          <w:rFonts w:ascii="Courier New" w:hAnsi="Courier New" w:cs="Courier New"/>
        </w:rPr>
      </w:pPr>
      <w:r w:rsidRPr="006B37D1">
        <w:rPr>
          <w:rFonts w:ascii="Courier New" w:hAnsi="Courier New" w:cs="Courier New"/>
        </w:rPr>
        <w:t>\</w:t>
      </w:r>
      <w:proofErr w:type="spellStart"/>
      <w:r w:rsidRPr="006B37D1">
        <w:rPr>
          <w:rFonts w:ascii="Courier New" w:hAnsi="Courier New" w:cs="Courier New"/>
        </w:rPr>
        <w:t>hline</w:t>
      </w:r>
      <w:proofErr w:type="spellEnd"/>
    </w:p>
    <w:p w:rsidR="00000000" w:rsidRPr="006B37D1" w:rsidRDefault="00853708" w:rsidP="006B37D1">
      <w:pPr>
        <w:pStyle w:val="PlainText"/>
        <w:rPr>
          <w:rFonts w:ascii="Courier New" w:hAnsi="Courier New" w:cs="Courier New"/>
        </w:rPr>
      </w:pPr>
      <w:r w:rsidRPr="006B37D1">
        <w:rPr>
          <w:rFonts w:ascii="Courier New" w:hAnsi="Courier New" w:cs="Courier New"/>
        </w:rPr>
        <w:t>\</w:t>
      </w:r>
      <w:proofErr w:type="spellStart"/>
      <w:r w:rsidRPr="006B37D1">
        <w:rPr>
          <w:rFonts w:ascii="Courier New" w:hAnsi="Courier New" w:cs="Courier New"/>
        </w:rPr>
        <w:t>multirow</w:t>
      </w:r>
      <w:proofErr w:type="spellEnd"/>
      <w:r w:rsidRPr="006B37D1">
        <w:rPr>
          <w:rFonts w:ascii="Courier New" w:hAnsi="Courier New" w:cs="Courier New"/>
        </w:rPr>
        <w:t>{2}{*}{150} &amp; \</w:t>
      </w:r>
      <w:proofErr w:type="spellStart"/>
      <w:r w:rsidRPr="006B37D1">
        <w:rPr>
          <w:rFonts w:ascii="Courier New" w:hAnsi="Courier New" w:cs="Courier New"/>
        </w:rPr>
        <w:t>textit</w:t>
      </w:r>
      <w:proofErr w:type="spellEnd"/>
      <w:r w:rsidRPr="006B37D1">
        <w:rPr>
          <w:rFonts w:ascii="Courier New" w:hAnsi="Courier New" w:cs="Courier New"/>
        </w:rPr>
        <w:t>{F} &amp; \</w:t>
      </w:r>
      <w:proofErr w:type="spellStart"/>
      <w:r w:rsidRPr="006B37D1">
        <w:rPr>
          <w:rFonts w:ascii="Courier New" w:hAnsi="Courier New" w:cs="Courier New"/>
        </w:rPr>
        <w:t>textbf</w:t>
      </w:r>
      <w:proofErr w:type="spellEnd"/>
      <w:r w:rsidRPr="006B37D1">
        <w:rPr>
          <w:rFonts w:ascii="Courier New" w:hAnsi="Courier New" w:cs="Courier New"/>
        </w:rPr>
        <w:t>{22.356} &amp; \</w:t>
      </w:r>
      <w:proofErr w:type="spellStart"/>
      <w:r w:rsidRPr="006B37D1">
        <w:rPr>
          <w:rFonts w:ascii="Courier New" w:hAnsi="Courier New" w:cs="Courier New"/>
        </w:rPr>
        <w:t>textbf</w:t>
      </w:r>
      <w:proofErr w:type="spellEnd"/>
      <w:r w:rsidRPr="006B37D1">
        <w:rPr>
          <w:rFonts w:ascii="Courier New" w:hAnsi="Courier New" w:cs="Courier New"/>
        </w:rPr>
        <w:t>{12.240} &amp; \</w:t>
      </w:r>
      <w:proofErr w:type="spellStart"/>
      <w:r w:rsidRPr="006B37D1">
        <w:rPr>
          <w:rFonts w:ascii="Courier New" w:hAnsi="Courier New" w:cs="Courier New"/>
        </w:rPr>
        <w:t>textbf</w:t>
      </w:r>
      <w:proofErr w:type="spellEnd"/>
      <w:r w:rsidRPr="006B37D1">
        <w:rPr>
          <w:rFonts w:ascii="Courier New" w:hAnsi="Courier New" w:cs="Courier New"/>
        </w:rPr>
        <w:t>{14.664} \\</w:t>
      </w:r>
    </w:p>
    <w:p w:rsidR="00000000" w:rsidRPr="006B37D1" w:rsidRDefault="00853708" w:rsidP="006B37D1">
      <w:pPr>
        <w:pStyle w:val="PlainText"/>
        <w:rPr>
          <w:rFonts w:ascii="Courier New" w:hAnsi="Courier New" w:cs="Courier New"/>
        </w:rPr>
      </w:pPr>
      <w:r w:rsidRPr="006B37D1">
        <w:rPr>
          <w:rFonts w:ascii="Courier New" w:hAnsi="Courier New" w:cs="Courier New"/>
        </w:rPr>
        <w:t>\clin</w:t>
      </w:r>
      <w:r w:rsidRPr="006B37D1">
        <w:rPr>
          <w:rFonts w:ascii="Courier New" w:hAnsi="Courier New" w:cs="Courier New"/>
        </w:rPr>
        <w:t>e{2-5}</w:t>
      </w:r>
    </w:p>
    <w:p w:rsidR="00000000" w:rsidRPr="006B37D1" w:rsidRDefault="00853708" w:rsidP="006B37D1">
      <w:pPr>
        <w:pStyle w:val="PlainText"/>
        <w:rPr>
          <w:rFonts w:ascii="Courier New" w:hAnsi="Courier New" w:cs="Courier New"/>
        </w:rPr>
      </w:pPr>
      <w:r w:rsidRPr="006B37D1">
        <w:rPr>
          <w:rFonts w:ascii="Courier New" w:hAnsi="Courier New" w:cs="Courier New"/>
        </w:rPr>
        <w:t xml:space="preserve">  &amp; \</w:t>
      </w:r>
      <w:proofErr w:type="spellStart"/>
      <w:r w:rsidRPr="006B37D1">
        <w:rPr>
          <w:rFonts w:ascii="Courier New" w:hAnsi="Courier New" w:cs="Courier New"/>
        </w:rPr>
        <w:t>textit</w:t>
      </w:r>
      <w:proofErr w:type="spellEnd"/>
      <w:r w:rsidRPr="006B37D1">
        <w:rPr>
          <w:rFonts w:ascii="Courier New" w:hAnsi="Courier New" w:cs="Courier New"/>
        </w:rPr>
        <w:t xml:space="preserve">{p} </w:t>
      </w:r>
      <w:proofErr w:type="gramStart"/>
      <w:r w:rsidRPr="006B37D1">
        <w:rPr>
          <w:rFonts w:ascii="Courier New" w:hAnsi="Courier New" w:cs="Courier New"/>
        </w:rPr>
        <w:t>&amp;  $</w:t>
      </w:r>
      <w:proofErr w:type="gramEnd"/>
      <w:r w:rsidRPr="006B37D1">
        <w:rPr>
          <w:rFonts w:ascii="Courier New" w:hAnsi="Courier New" w:cs="Courier New"/>
        </w:rPr>
        <w:t>\</w:t>
      </w:r>
      <w:proofErr w:type="spellStart"/>
      <w:r w:rsidRPr="006B37D1">
        <w:rPr>
          <w:rFonts w:ascii="Courier New" w:hAnsi="Courier New" w:cs="Courier New"/>
        </w:rPr>
        <w:t>mathbf</w:t>
      </w:r>
      <w:proofErr w:type="spellEnd"/>
      <w:r w:rsidRPr="006B37D1">
        <w:rPr>
          <w:rFonts w:ascii="Courier New" w:hAnsi="Courier New" w:cs="Courier New"/>
        </w:rPr>
        <w:t>{2.43e^{-08}}$  &amp; $\</w:t>
      </w:r>
      <w:proofErr w:type="spellStart"/>
      <w:r w:rsidRPr="006B37D1">
        <w:rPr>
          <w:rFonts w:ascii="Courier New" w:hAnsi="Courier New" w:cs="Courier New"/>
        </w:rPr>
        <w:t>mathbf</w:t>
      </w:r>
      <w:proofErr w:type="spellEnd"/>
      <w:r w:rsidRPr="006B37D1">
        <w:rPr>
          <w:rFonts w:ascii="Courier New" w:hAnsi="Courier New" w:cs="Courier New"/>
        </w:rPr>
        <w:t>{6.25e^{-06}}$ &amp; $\</w:t>
      </w:r>
      <w:proofErr w:type="spellStart"/>
      <w:r w:rsidRPr="006B37D1">
        <w:rPr>
          <w:rFonts w:ascii="Courier New" w:hAnsi="Courier New" w:cs="Courier New"/>
        </w:rPr>
        <w:t>mathbf</w:t>
      </w:r>
      <w:proofErr w:type="spellEnd"/>
      <w:r w:rsidRPr="006B37D1">
        <w:rPr>
          <w:rFonts w:ascii="Courier New" w:hAnsi="Courier New" w:cs="Courier New"/>
        </w:rPr>
        <w:t>{8.46e^{-07}}$\\</w:t>
      </w:r>
    </w:p>
    <w:p w:rsidR="00000000" w:rsidRPr="006B37D1" w:rsidRDefault="00853708" w:rsidP="006B37D1">
      <w:pPr>
        <w:pStyle w:val="PlainText"/>
        <w:rPr>
          <w:rFonts w:ascii="Courier New" w:hAnsi="Courier New" w:cs="Courier New"/>
        </w:rPr>
      </w:pPr>
      <w:r w:rsidRPr="006B37D1">
        <w:rPr>
          <w:rFonts w:ascii="Courier New" w:hAnsi="Courier New" w:cs="Courier New"/>
        </w:rPr>
        <w:t>\</w:t>
      </w:r>
      <w:proofErr w:type="spellStart"/>
      <w:r w:rsidRPr="006B37D1">
        <w:rPr>
          <w:rFonts w:ascii="Courier New" w:hAnsi="Courier New" w:cs="Courier New"/>
        </w:rPr>
        <w:t>hline</w:t>
      </w:r>
      <w:proofErr w:type="spellEnd"/>
    </w:p>
    <w:p w:rsidR="00000000" w:rsidRPr="006B37D1" w:rsidRDefault="00853708" w:rsidP="006B37D1">
      <w:pPr>
        <w:pStyle w:val="PlainText"/>
        <w:rPr>
          <w:rFonts w:ascii="Courier New" w:hAnsi="Courier New" w:cs="Courier New"/>
        </w:rPr>
      </w:pPr>
      <w:r w:rsidRPr="006B37D1">
        <w:rPr>
          <w:rFonts w:ascii="Courier New" w:hAnsi="Courier New" w:cs="Courier New"/>
        </w:rPr>
        <w:t>\</w:t>
      </w:r>
      <w:proofErr w:type="spellStart"/>
      <w:r w:rsidRPr="006B37D1">
        <w:rPr>
          <w:rFonts w:ascii="Courier New" w:hAnsi="Courier New" w:cs="Courier New"/>
        </w:rPr>
        <w:t>multirow</w:t>
      </w:r>
      <w:proofErr w:type="spellEnd"/>
      <w:r w:rsidRPr="006B37D1">
        <w:rPr>
          <w:rFonts w:ascii="Courier New" w:hAnsi="Courier New" w:cs="Courier New"/>
        </w:rPr>
        <w:t>{2}{*}{200} &amp; \</w:t>
      </w:r>
      <w:proofErr w:type="spellStart"/>
      <w:r w:rsidRPr="006B37D1">
        <w:rPr>
          <w:rFonts w:ascii="Courier New" w:hAnsi="Courier New" w:cs="Courier New"/>
        </w:rPr>
        <w:t>textit</w:t>
      </w:r>
      <w:proofErr w:type="spellEnd"/>
      <w:r w:rsidRPr="006B37D1">
        <w:rPr>
          <w:rFonts w:ascii="Courier New" w:hAnsi="Courier New" w:cs="Courier New"/>
        </w:rPr>
        <w:t>{F} &amp; \</w:t>
      </w:r>
      <w:proofErr w:type="spellStart"/>
      <w:r w:rsidRPr="006B37D1">
        <w:rPr>
          <w:rFonts w:ascii="Courier New" w:hAnsi="Courier New" w:cs="Courier New"/>
        </w:rPr>
        <w:t>textbf</w:t>
      </w:r>
      <w:proofErr w:type="spellEnd"/>
      <w:r w:rsidRPr="006B37D1">
        <w:rPr>
          <w:rFonts w:ascii="Courier New" w:hAnsi="Courier New" w:cs="Courier New"/>
        </w:rPr>
        <w:t>{31.675} &amp; \</w:t>
      </w:r>
      <w:proofErr w:type="spellStart"/>
      <w:r w:rsidRPr="006B37D1">
        <w:rPr>
          <w:rFonts w:ascii="Courier New" w:hAnsi="Courier New" w:cs="Courier New"/>
        </w:rPr>
        <w:t>textbf</w:t>
      </w:r>
      <w:proofErr w:type="spellEnd"/>
      <w:r w:rsidRPr="006B37D1">
        <w:rPr>
          <w:rFonts w:ascii="Courier New" w:hAnsi="Courier New" w:cs="Courier New"/>
        </w:rPr>
        <w:t>{20.616} &amp; 6.145\\</w:t>
      </w:r>
    </w:p>
    <w:p w:rsidR="00000000" w:rsidRPr="006B37D1" w:rsidRDefault="00853708" w:rsidP="006B37D1">
      <w:pPr>
        <w:pStyle w:val="PlainText"/>
        <w:rPr>
          <w:rFonts w:ascii="Courier New" w:hAnsi="Courier New" w:cs="Courier New"/>
        </w:rPr>
      </w:pPr>
      <w:r w:rsidRPr="006B37D1">
        <w:rPr>
          <w:rFonts w:ascii="Courier New" w:hAnsi="Courier New" w:cs="Courier New"/>
        </w:rPr>
        <w:t>\cline{2-5}</w:t>
      </w:r>
    </w:p>
    <w:p w:rsidR="00000000" w:rsidRPr="006B37D1" w:rsidRDefault="00853708" w:rsidP="006B37D1">
      <w:pPr>
        <w:pStyle w:val="PlainText"/>
        <w:rPr>
          <w:rFonts w:ascii="Courier New" w:hAnsi="Courier New" w:cs="Courier New"/>
        </w:rPr>
      </w:pPr>
      <w:r w:rsidRPr="006B37D1">
        <w:rPr>
          <w:rFonts w:ascii="Courier New" w:hAnsi="Courier New" w:cs="Courier New"/>
        </w:rPr>
        <w:t xml:space="preserve">  &amp; \</w:t>
      </w:r>
      <w:proofErr w:type="spellStart"/>
      <w:r w:rsidRPr="006B37D1">
        <w:rPr>
          <w:rFonts w:ascii="Courier New" w:hAnsi="Courier New" w:cs="Courier New"/>
        </w:rPr>
        <w:t>textit</w:t>
      </w:r>
      <w:proofErr w:type="spellEnd"/>
      <w:r w:rsidRPr="006B37D1">
        <w:rPr>
          <w:rFonts w:ascii="Courier New" w:hAnsi="Courier New" w:cs="Courier New"/>
        </w:rPr>
        <w:t xml:space="preserve">{p} </w:t>
      </w:r>
      <w:proofErr w:type="gramStart"/>
      <w:r w:rsidRPr="006B37D1">
        <w:rPr>
          <w:rFonts w:ascii="Courier New" w:hAnsi="Courier New" w:cs="Courier New"/>
        </w:rPr>
        <w:t>&amp;  $</w:t>
      </w:r>
      <w:proofErr w:type="gramEnd"/>
      <w:r w:rsidRPr="006B37D1">
        <w:rPr>
          <w:rFonts w:ascii="Courier New" w:hAnsi="Courier New" w:cs="Courier New"/>
        </w:rPr>
        <w:t>\</w:t>
      </w:r>
      <w:proofErr w:type="spellStart"/>
      <w:r w:rsidRPr="006B37D1">
        <w:rPr>
          <w:rFonts w:ascii="Courier New" w:hAnsi="Courier New" w:cs="Courier New"/>
        </w:rPr>
        <w:t>mathbf</w:t>
      </w:r>
      <w:proofErr w:type="spellEnd"/>
      <w:r w:rsidRPr="006B37D1">
        <w:rPr>
          <w:rFonts w:ascii="Courier New" w:hAnsi="Courier New" w:cs="Courier New"/>
        </w:rPr>
        <w:t>{4.22e^{-06}}$  &amp; $\</w:t>
      </w:r>
      <w:proofErr w:type="spellStart"/>
      <w:r w:rsidRPr="006B37D1">
        <w:rPr>
          <w:rFonts w:ascii="Courier New" w:hAnsi="Courier New" w:cs="Courier New"/>
        </w:rPr>
        <w:t>mathbf</w:t>
      </w:r>
      <w:proofErr w:type="spellEnd"/>
      <w:r w:rsidRPr="006B37D1">
        <w:rPr>
          <w:rFonts w:ascii="Courier New" w:hAnsi="Courier New" w:cs="Courier New"/>
        </w:rPr>
        <w:t>{2.9</w:t>
      </w:r>
      <w:r w:rsidRPr="006B37D1">
        <w:rPr>
          <w:rFonts w:ascii="Courier New" w:hAnsi="Courier New" w:cs="Courier New"/>
        </w:rPr>
        <w:t>2e^{-05}}$ &amp; 0.26\\</w:t>
      </w:r>
    </w:p>
    <w:p w:rsidR="00000000" w:rsidRPr="006B37D1" w:rsidRDefault="00853708" w:rsidP="006B37D1">
      <w:pPr>
        <w:pStyle w:val="PlainText"/>
        <w:rPr>
          <w:rFonts w:ascii="Courier New" w:hAnsi="Courier New" w:cs="Courier New"/>
        </w:rPr>
      </w:pPr>
      <w:r w:rsidRPr="006B37D1">
        <w:rPr>
          <w:rFonts w:ascii="Courier New" w:hAnsi="Courier New" w:cs="Courier New"/>
        </w:rPr>
        <w:t>\</w:t>
      </w:r>
      <w:proofErr w:type="spellStart"/>
      <w:r w:rsidRPr="006B37D1">
        <w:rPr>
          <w:rFonts w:ascii="Courier New" w:hAnsi="Courier New" w:cs="Courier New"/>
        </w:rPr>
        <w:t>hline</w:t>
      </w:r>
      <w:proofErr w:type="spellEnd"/>
    </w:p>
    <w:p w:rsidR="00000000" w:rsidRPr="006B37D1" w:rsidRDefault="00853708" w:rsidP="006B37D1">
      <w:pPr>
        <w:pStyle w:val="PlainText"/>
        <w:rPr>
          <w:rFonts w:ascii="Courier New" w:hAnsi="Courier New" w:cs="Courier New"/>
        </w:rPr>
      </w:pPr>
      <w:r w:rsidRPr="006B37D1">
        <w:rPr>
          <w:rFonts w:ascii="Courier New" w:hAnsi="Courier New" w:cs="Courier New"/>
        </w:rPr>
        <w:t>\end{tabular}</w:t>
      </w:r>
    </w:p>
    <w:p w:rsidR="00000000" w:rsidRPr="006B37D1" w:rsidRDefault="00853708" w:rsidP="006B37D1">
      <w:pPr>
        <w:pStyle w:val="PlainText"/>
        <w:rPr>
          <w:rFonts w:ascii="Courier New" w:hAnsi="Courier New" w:cs="Courier New"/>
        </w:rPr>
      </w:pPr>
      <w:r w:rsidRPr="006B37D1">
        <w:rPr>
          <w:rFonts w:ascii="Courier New" w:hAnsi="Courier New" w:cs="Courier New"/>
        </w:rPr>
        <w:t>\end{table}</w:t>
      </w:r>
    </w:p>
    <w:p w:rsidR="00000000" w:rsidRPr="006B37D1" w:rsidRDefault="00853708" w:rsidP="006B37D1">
      <w:pPr>
        <w:pStyle w:val="PlainText"/>
        <w:rPr>
          <w:rFonts w:ascii="Courier New" w:hAnsi="Courier New" w:cs="Courier New"/>
        </w:rPr>
      </w:pPr>
      <w:r w:rsidRPr="006B37D1">
        <w:rPr>
          <w:rFonts w:ascii="Courier New" w:hAnsi="Courier New" w:cs="Courier New"/>
        </w:rPr>
        <w:lastRenderedPageBreak/>
        <w:t>Note that for the topic numbers of 100 and 150, all similarities yield \</w:t>
      </w:r>
      <w:proofErr w:type="spellStart"/>
      <w:r w:rsidRPr="006B37D1">
        <w:rPr>
          <w:rFonts w:ascii="Courier New" w:hAnsi="Courier New" w:cs="Courier New"/>
        </w:rPr>
        <w:t>textit</w:t>
      </w:r>
      <w:proofErr w:type="spellEnd"/>
      <w:r w:rsidRPr="006B37D1">
        <w:rPr>
          <w:rFonts w:ascii="Courier New" w:hAnsi="Courier New" w:cs="Courier New"/>
        </w:rPr>
        <w:t>{p-values} below significance level with \</w:t>
      </w:r>
      <w:proofErr w:type="spellStart"/>
      <w:r w:rsidRPr="006B37D1">
        <w:rPr>
          <w:rFonts w:ascii="Courier New" w:hAnsi="Courier New" w:cs="Courier New"/>
        </w:rPr>
        <w:t>textit</w:t>
      </w:r>
      <w:proofErr w:type="spellEnd"/>
      <w:r w:rsidRPr="006B37D1">
        <w:rPr>
          <w:rFonts w:ascii="Courier New" w:hAnsi="Courier New" w:cs="Courier New"/>
        </w:rPr>
        <w:t xml:space="preserve">{F-ratio} above 1.00. This suggests that the subjectivity similarities could </w:t>
      </w:r>
      <w:r w:rsidRPr="006B37D1">
        <w:rPr>
          <w:rFonts w:ascii="Courier New" w:hAnsi="Courier New" w:cs="Courier New"/>
        </w:rPr>
        <w:t xml:space="preserve">be useful features for </w:t>
      </w:r>
      <w:proofErr w:type="spellStart"/>
      <w:r w:rsidRPr="006B37D1">
        <w:rPr>
          <w:rFonts w:ascii="Courier New" w:hAnsi="Courier New" w:cs="Courier New"/>
        </w:rPr>
        <w:t>modeling</w:t>
      </w:r>
      <w:proofErr w:type="spellEnd"/>
      <w:r w:rsidRPr="006B37D1">
        <w:rPr>
          <w:rFonts w:ascii="Courier New" w:hAnsi="Courier New" w:cs="Courier New"/>
        </w:rPr>
        <w:t xml:space="preserve"> retweeting </w:t>
      </w:r>
      <w:proofErr w:type="spellStart"/>
      <w:r w:rsidRPr="006B37D1">
        <w:rPr>
          <w:rFonts w:ascii="Courier New" w:hAnsi="Courier New" w:cs="Courier New"/>
        </w:rPr>
        <w:t>behavior</w:t>
      </w:r>
      <w:proofErr w:type="spellEnd"/>
      <w:r w:rsidRPr="006B37D1">
        <w:rPr>
          <w:rFonts w:ascii="Courier New" w:hAnsi="Courier New" w:cs="Courier New"/>
        </w:rPr>
        <w:t xml:space="preserve">. </w:t>
      </w:r>
    </w:p>
    <w:p w:rsidR="00000000" w:rsidRPr="006B37D1" w:rsidRDefault="00853708" w:rsidP="006B37D1">
      <w:pPr>
        <w:pStyle w:val="PlainText"/>
        <w:rPr>
          <w:rFonts w:ascii="Courier New" w:hAnsi="Courier New" w:cs="Courier New"/>
        </w:rPr>
      </w:pPr>
      <w:r w:rsidRPr="006B37D1">
        <w:rPr>
          <w:rFonts w:ascii="Courier New" w:hAnsi="Courier New" w:cs="Courier New"/>
        </w:rPr>
        <w:t xml:space="preserve">For the rest experiments, we set the topic number as 100 for LDA. </w:t>
      </w:r>
    </w:p>
    <w:p w:rsidR="00000000" w:rsidRPr="006B37D1" w:rsidRDefault="00853708" w:rsidP="006B37D1">
      <w:pPr>
        <w:pStyle w:val="PlainText"/>
        <w:rPr>
          <w:rFonts w:ascii="Courier New" w:hAnsi="Courier New" w:cs="Courier New"/>
        </w:rPr>
      </w:pPr>
    </w:p>
    <w:p w:rsidR="00000000" w:rsidRPr="006B37D1" w:rsidRDefault="00853708" w:rsidP="006B37D1">
      <w:pPr>
        <w:pStyle w:val="PlainText"/>
        <w:rPr>
          <w:rFonts w:ascii="Courier New" w:hAnsi="Courier New" w:cs="Courier New"/>
        </w:rPr>
      </w:pPr>
      <w:r w:rsidRPr="006B37D1">
        <w:rPr>
          <w:rFonts w:ascii="Courier New" w:hAnsi="Courier New" w:cs="Courier New"/>
        </w:rPr>
        <w:t>\subsection{Case Study}</w:t>
      </w:r>
    </w:p>
    <w:p w:rsidR="00000000" w:rsidRPr="006B37D1" w:rsidRDefault="00853708" w:rsidP="006B37D1">
      <w:pPr>
        <w:pStyle w:val="PlainText"/>
        <w:rPr>
          <w:rFonts w:ascii="Courier New" w:hAnsi="Courier New" w:cs="Courier New"/>
        </w:rPr>
      </w:pPr>
      <w:r w:rsidRPr="006B37D1">
        <w:rPr>
          <w:rFonts w:ascii="Courier New" w:hAnsi="Courier New" w:cs="Courier New"/>
        </w:rPr>
        <w:t>\label{example}</w:t>
      </w:r>
    </w:p>
    <w:p w:rsidR="00000000" w:rsidRPr="006B37D1" w:rsidRDefault="00853708" w:rsidP="006B37D1">
      <w:pPr>
        <w:pStyle w:val="PlainText"/>
        <w:rPr>
          <w:rFonts w:ascii="Courier New" w:hAnsi="Courier New" w:cs="Courier New"/>
        </w:rPr>
      </w:pPr>
      <w:r w:rsidRPr="006B37D1">
        <w:rPr>
          <w:rFonts w:ascii="Courier New" w:hAnsi="Courier New" w:cs="Courier New"/>
        </w:rPr>
        <w:t xml:space="preserve">In this section, we give </w:t>
      </w:r>
      <w:proofErr w:type="gramStart"/>
      <w:r w:rsidRPr="006B37D1">
        <w:rPr>
          <w:rFonts w:ascii="Courier New" w:hAnsi="Courier New" w:cs="Courier New"/>
        </w:rPr>
        <w:t>an</w:t>
      </w:r>
      <w:proofErr w:type="gramEnd"/>
      <w:r w:rsidRPr="006B37D1">
        <w:rPr>
          <w:rFonts w:ascii="Courier New" w:hAnsi="Courier New" w:cs="Courier New"/>
        </w:rPr>
        <w:t xml:space="preserve"> vivid example to illustrate the subjectivity model and its ability</w:t>
      </w:r>
      <w:r w:rsidRPr="006B37D1">
        <w:rPr>
          <w:rFonts w:ascii="Courier New" w:hAnsi="Courier New" w:cs="Courier New"/>
        </w:rPr>
        <w:t xml:space="preserve"> in explaining the retweeting </w:t>
      </w:r>
      <w:proofErr w:type="spellStart"/>
      <w:r w:rsidRPr="006B37D1">
        <w:rPr>
          <w:rFonts w:ascii="Courier New" w:hAnsi="Courier New" w:cs="Courier New"/>
        </w:rPr>
        <w:t>behavior</w:t>
      </w:r>
      <w:proofErr w:type="spellEnd"/>
      <w:r w:rsidRPr="006B37D1">
        <w:rPr>
          <w:rFonts w:ascii="Courier New" w:hAnsi="Courier New" w:cs="Courier New"/>
        </w:rPr>
        <w:t xml:space="preserve">. </w:t>
      </w:r>
    </w:p>
    <w:p w:rsidR="00000000" w:rsidRPr="006B37D1" w:rsidRDefault="00853708" w:rsidP="006B37D1">
      <w:pPr>
        <w:pStyle w:val="PlainText"/>
        <w:rPr>
          <w:rFonts w:ascii="Courier New" w:hAnsi="Courier New" w:cs="Courier New"/>
        </w:rPr>
      </w:pPr>
      <w:r w:rsidRPr="006B37D1">
        <w:rPr>
          <w:rFonts w:ascii="Courier New" w:hAnsi="Courier New" w:cs="Courier New"/>
        </w:rPr>
        <w:t xml:space="preserve">The subjectivity models of one of the 500 target tweets, its author, and two followers (one </w:t>
      </w:r>
      <w:proofErr w:type="spellStart"/>
      <w:r w:rsidRPr="006B37D1">
        <w:rPr>
          <w:rFonts w:ascii="Courier New" w:hAnsi="Courier New" w:cs="Courier New"/>
        </w:rPr>
        <w:t>retweeter</w:t>
      </w:r>
      <w:proofErr w:type="spellEnd"/>
      <w:r w:rsidRPr="006B37D1">
        <w:rPr>
          <w:rFonts w:ascii="Courier New" w:hAnsi="Courier New" w:cs="Courier New"/>
        </w:rPr>
        <w:t>, the other non-</w:t>
      </w:r>
      <w:proofErr w:type="spellStart"/>
      <w:r w:rsidRPr="006B37D1">
        <w:rPr>
          <w:rFonts w:ascii="Courier New" w:hAnsi="Courier New" w:cs="Courier New"/>
        </w:rPr>
        <w:t>retweeter</w:t>
      </w:r>
      <w:proofErr w:type="spellEnd"/>
      <w:r w:rsidRPr="006B37D1">
        <w:rPr>
          <w:rFonts w:ascii="Courier New" w:hAnsi="Courier New" w:cs="Courier New"/>
        </w:rPr>
        <w:t>) are shown in Figure~\</w:t>
      </w:r>
      <w:proofErr w:type="gramStart"/>
      <w:r w:rsidRPr="006B37D1">
        <w:rPr>
          <w:rFonts w:ascii="Courier New" w:hAnsi="Courier New" w:cs="Courier New"/>
        </w:rPr>
        <w:t>ref{</w:t>
      </w:r>
      <w:proofErr w:type="gramEnd"/>
      <w:r w:rsidRPr="006B37D1">
        <w:rPr>
          <w:rFonts w:ascii="Courier New" w:hAnsi="Courier New" w:cs="Courier New"/>
        </w:rPr>
        <w:t xml:space="preserve">fig5}. </w:t>
      </w:r>
    </w:p>
    <w:p w:rsidR="00000000" w:rsidRPr="006B37D1" w:rsidRDefault="00853708" w:rsidP="006B37D1">
      <w:pPr>
        <w:pStyle w:val="PlainText"/>
        <w:rPr>
          <w:rFonts w:ascii="Courier New" w:hAnsi="Courier New" w:cs="Courier New"/>
        </w:rPr>
      </w:pPr>
      <w:r w:rsidRPr="006B37D1">
        <w:rPr>
          <w:rFonts w:ascii="Courier New" w:hAnsi="Courier New" w:cs="Courier New"/>
        </w:rPr>
        <w:t>The right part of each sub-figure illustrates topic di</w:t>
      </w:r>
      <w:r w:rsidRPr="006B37D1">
        <w:rPr>
          <w:rFonts w:ascii="Courier New" w:hAnsi="Courier New" w:cs="Courier New"/>
        </w:rPr>
        <w:t xml:space="preserve">stribution and the left part illustrates opinions towards each topic. </w:t>
      </w:r>
    </w:p>
    <w:p w:rsidR="00000000" w:rsidRPr="006B37D1" w:rsidRDefault="00853708" w:rsidP="006B37D1">
      <w:pPr>
        <w:pStyle w:val="PlainText"/>
        <w:rPr>
          <w:rFonts w:ascii="Courier New" w:hAnsi="Courier New" w:cs="Courier New"/>
        </w:rPr>
      </w:pPr>
      <w:r w:rsidRPr="006B37D1">
        <w:rPr>
          <w:rFonts w:ascii="Courier New" w:hAnsi="Courier New" w:cs="Courier New"/>
        </w:rPr>
        <w:t>\begin{figure*}[</w:t>
      </w:r>
      <w:proofErr w:type="spellStart"/>
      <w:r w:rsidRPr="006B37D1">
        <w:rPr>
          <w:rFonts w:ascii="Courier New" w:hAnsi="Courier New" w:cs="Courier New"/>
        </w:rPr>
        <w:t>htb</w:t>
      </w:r>
      <w:proofErr w:type="spellEnd"/>
      <w:r w:rsidRPr="006B37D1">
        <w:rPr>
          <w:rFonts w:ascii="Courier New" w:hAnsi="Courier New" w:cs="Courier New"/>
        </w:rPr>
        <w:t>]</w:t>
      </w:r>
    </w:p>
    <w:p w:rsidR="00000000" w:rsidRPr="006B37D1" w:rsidRDefault="00853708" w:rsidP="006B37D1">
      <w:pPr>
        <w:pStyle w:val="PlainText"/>
        <w:rPr>
          <w:rFonts w:ascii="Courier New" w:hAnsi="Courier New" w:cs="Courier New"/>
        </w:rPr>
      </w:pPr>
      <w:r w:rsidRPr="006B37D1">
        <w:rPr>
          <w:rFonts w:ascii="Courier New" w:hAnsi="Courier New" w:cs="Courier New"/>
        </w:rPr>
        <w:t>\</w:t>
      </w:r>
      <w:proofErr w:type="spellStart"/>
      <w:r w:rsidRPr="006B37D1">
        <w:rPr>
          <w:rFonts w:ascii="Courier New" w:hAnsi="Courier New" w:cs="Courier New"/>
        </w:rPr>
        <w:t>centering</w:t>
      </w:r>
      <w:proofErr w:type="spellEnd"/>
    </w:p>
    <w:p w:rsidR="00000000" w:rsidRPr="006B37D1" w:rsidRDefault="00853708" w:rsidP="006B37D1">
      <w:pPr>
        <w:pStyle w:val="PlainText"/>
        <w:rPr>
          <w:rFonts w:ascii="Courier New" w:hAnsi="Courier New" w:cs="Courier New"/>
        </w:rPr>
      </w:pPr>
      <w:r w:rsidRPr="006B37D1">
        <w:rPr>
          <w:rFonts w:ascii="Courier New" w:hAnsi="Courier New" w:cs="Courier New"/>
        </w:rPr>
        <w:t>\</w:t>
      </w:r>
      <w:proofErr w:type="spellStart"/>
      <w:r w:rsidRPr="006B37D1">
        <w:rPr>
          <w:rFonts w:ascii="Courier New" w:hAnsi="Courier New" w:cs="Courier New"/>
        </w:rPr>
        <w:t>includegraphics</w:t>
      </w:r>
      <w:proofErr w:type="spellEnd"/>
      <w:r w:rsidRPr="006B37D1">
        <w:rPr>
          <w:rFonts w:ascii="Courier New" w:hAnsi="Courier New" w:cs="Courier New"/>
        </w:rPr>
        <w:t>[width=5.5in</w:t>
      </w:r>
      <w:proofErr w:type="gramStart"/>
      <w:r w:rsidRPr="006B37D1">
        <w:rPr>
          <w:rFonts w:ascii="Courier New" w:hAnsi="Courier New" w:cs="Courier New"/>
        </w:rPr>
        <w:t>,height</w:t>
      </w:r>
      <w:proofErr w:type="gramEnd"/>
      <w:r w:rsidRPr="006B37D1">
        <w:rPr>
          <w:rFonts w:ascii="Courier New" w:hAnsi="Courier New" w:cs="Courier New"/>
        </w:rPr>
        <w:t>=3.2in]{fig5.pdf}</w:t>
      </w:r>
    </w:p>
    <w:p w:rsidR="00000000" w:rsidRPr="006B37D1" w:rsidRDefault="00853708" w:rsidP="006B37D1">
      <w:pPr>
        <w:pStyle w:val="PlainText"/>
        <w:rPr>
          <w:rFonts w:ascii="Courier New" w:hAnsi="Courier New" w:cs="Courier New"/>
        </w:rPr>
      </w:pPr>
      <w:r w:rsidRPr="006B37D1">
        <w:rPr>
          <w:rFonts w:ascii="Courier New" w:hAnsi="Courier New" w:cs="Courier New"/>
        </w:rPr>
        <w:t>\caption{An illustration of subjectivity models of a tweet, author and two followers.}</w:t>
      </w:r>
    </w:p>
    <w:p w:rsidR="00000000" w:rsidRPr="006B37D1" w:rsidRDefault="00853708" w:rsidP="006B37D1">
      <w:pPr>
        <w:pStyle w:val="PlainText"/>
        <w:rPr>
          <w:rFonts w:ascii="Courier New" w:hAnsi="Courier New" w:cs="Courier New"/>
        </w:rPr>
      </w:pPr>
      <w:r w:rsidRPr="006B37D1">
        <w:rPr>
          <w:rFonts w:ascii="Courier New" w:hAnsi="Courier New" w:cs="Courier New"/>
        </w:rPr>
        <w:t>\label{fig5}</w:t>
      </w:r>
    </w:p>
    <w:p w:rsidR="00000000" w:rsidRPr="006B37D1" w:rsidRDefault="00853708" w:rsidP="006B37D1">
      <w:pPr>
        <w:pStyle w:val="PlainText"/>
        <w:rPr>
          <w:rFonts w:ascii="Courier New" w:hAnsi="Courier New" w:cs="Courier New"/>
        </w:rPr>
      </w:pPr>
      <w:r w:rsidRPr="006B37D1">
        <w:rPr>
          <w:rFonts w:ascii="Courier New" w:hAnsi="Courier New" w:cs="Courier New"/>
        </w:rPr>
        <w:t>\end{figure*}</w:t>
      </w:r>
    </w:p>
    <w:p w:rsidR="00000000" w:rsidRPr="006B37D1" w:rsidRDefault="00853708" w:rsidP="006B37D1">
      <w:pPr>
        <w:pStyle w:val="PlainText"/>
        <w:rPr>
          <w:rFonts w:ascii="Courier New" w:hAnsi="Courier New" w:cs="Courier New"/>
        </w:rPr>
      </w:pPr>
    </w:p>
    <w:p w:rsidR="00000000" w:rsidRPr="006B37D1" w:rsidRDefault="00853708" w:rsidP="006B37D1">
      <w:pPr>
        <w:pStyle w:val="PlainText"/>
        <w:rPr>
          <w:rFonts w:ascii="Courier New" w:hAnsi="Courier New" w:cs="Courier New"/>
        </w:rPr>
      </w:pPr>
      <w:r w:rsidRPr="006B37D1">
        <w:rPr>
          <w:rFonts w:ascii="Courier New" w:hAnsi="Courier New" w:cs="Courier New"/>
        </w:rPr>
        <w:t>The tweet is about the $ 14</w:t>
      </w:r>
      <w:proofErr w:type="gramStart"/>
      <w:r w:rsidRPr="006B37D1">
        <w:rPr>
          <w:rFonts w:ascii="Courier New" w:hAnsi="Courier New" w:cs="Courier New"/>
        </w:rPr>
        <w:t>^{</w:t>
      </w:r>
      <w:proofErr w:type="spellStart"/>
      <w:proofErr w:type="gramEnd"/>
      <w:r w:rsidRPr="006B37D1">
        <w:rPr>
          <w:rFonts w:ascii="Courier New" w:hAnsi="Courier New" w:cs="Courier New"/>
        </w:rPr>
        <w:t>th</w:t>
      </w:r>
      <w:proofErr w:type="spellEnd"/>
      <w:r w:rsidRPr="006B37D1">
        <w:rPr>
          <w:rFonts w:ascii="Courier New" w:hAnsi="Courier New" w:cs="Courier New"/>
        </w:rPr>
        <w:t>} $ topic, and the opinion is neutral.</w:t>
      </w:r>
    </w:p>
    <w:p w:rsidR="00000000" w:rsidRPr="006B37D1" w:rsidRDefault="00853708" w:rsidP="006B37D1">
      <w:pPr>
        <w:pStyle w:val="PlainText"/>
        <w:rPr>
          <w:rFonts w:ascii="Courier New" w:hAnsi="Courier New" w:cs="Courier New"/>
        </w:rPr>
      </w:pPr>
      <w:r w:rsidRPr="006B37D1">
        <w:rPr>
          <w:rFonts w:ascii="Courier New" w:hAnsi="Courier New" w:cs="Courier New"/>
        </w:rPr>
        <w:t>The author concentrates on the $ 14</w:t>
      </w:r>
      <w:proofErr w:type="gramStart"/>
      <w:r w:rsidRPr="006B37D1">
        <w:rPr>
          <w:rFonts w:ascii="Courier New" w:hAnsi="Courier New" w:cs="Courier New"/>
        </w:rPr>
        <w:t>^{</w:t>
      </w:r>
      <w:proofErr w:type="spellStart"/>
      <w:proofErr w:type="gramEnd"/>
      <w:r w:rsidRPr="006B37D1">
        <w:rPr>
          <w:rFonts w:ascii="Courier New" w:hAnsi="Courier New" w:cs="Courier New"/>
        </w:rPr>
        <w:t>th</w:t>
      </w:r>
      <w:proofErr w:type="spellEnd"/>
      <w:r w:rsidRPr="006B37D1">
        <w:rPr>
          <w:rFonts w:ascii="Courier New" w:hAnsi="Courier New" w:cs="Courier New"/>
        </w:rPr>
        <w:t>} $ topic, and his opinion is mainly neutral.</w:t>
      </w:r>
    </w:p>
    <w:p w:rsidR="00000000" w:rsidRPr="006B37D1" w:rsidRDefault="00853708" w:rsidP="006B37D1">
      <w:pPr>
        <w:pStyle w:val="PlainText"/>
        <w:rPr>
          <w:rFonts w:ascii="Courier New" w:hAnsi="Courier New" w:cs="Courier New"/>
        </w:rPr>
      </w:pPr>
      <w:r w:rsidRPr="006B37D1">
        <w:rPr>
          <w:rFonts w:ascii="Courier New" w:hAnsi="Courier New" w:cs="Courier New"/>
        </w:rPr>
        <w:t xml:space="preserve">As for two followers, the </w:t>
      </w:r>
      <w:proofErr w:type="spellStart"/>
      <w:r w:rsidRPr="006B37D1">
        <w:rPr>
          <w:rFonts w:ascii="Courier New" w:hAnsi="Courier New" w:cs="Courier New"/>
        </w:rPr>
        <w:t>retweeter</w:t>
      </w:r>
      <w:proofErr w:type="spellEnd"/>
      <w:r w:rsidRPr="006B37D1">
        <w:rPr>
          <w:rFonts w:ascii="Courier New" w:hAnsi="Courier New" w:cs="Courier New"/>
        </w:rPr>
        <w:t xml:space="preserve"> has tweeted about two topics (the $ 14</w:t>
      </w:r>
      <w:proofErr w:type="gramStart"/>
      <w:r w:rsidRPr="006B37D1">
        <w:rPr>
          <w:rFonts w:ascii="Courier New" w:hAnsi="Courier New" w:cs="Courier New"/>
        </w:rPr>
        <w:t>^{</w:t>
      </w:r>
      <w:proofErr w:type="spellStart"/>
      <w:proofErr w:type="gramEnd"/>
      <w:r w:rsidRPr="006B37D1">
        <w:rPr>
          <w:rFonts w:ascii="Courier New" w:hAnsi="Courier New" w:cs="Courier New"/>
        </w:rPr>
        <w:t>th</w:t>
      </w:r>
      <w:proofErr w:type="spellEnd"/>
      <w:r w:rsidRPr="006B37D1">
        <w:rPr>
          <w:rFonts w:ascii="Courier New" w:hAnsi="Courier New" w:cs="Courier New"/>
        </w:rPr>
        <w:t xml:space="preserve">} $ and </w:t>
      </w:r>
      <w:r w:rsidRPr="006B37D1">
        <w:rPr>
          <w:rFonts w:ascii="Courier New" w:hAnsi="Courier New" w:cs="Courier New"/>
        </w:rPr>
        <w:t>$ 52^{</w:t>
      </w:r>
      <w:proofErr w:type="spellStart"/>
      <w:r w:rsidRPr="006B37D1">
        <w:rPr>
          <w:rFonts w:ascii="Courier New" w:hAnsi="Courier New" w:cs="Courier New"/>
        </w:rPr>
        <w:t>nd</w:t>
      </w:r>
      <w:proofErr w:type="spellEnd"/>
      <w:r w:rsidRPr="006B37D1">
        <w:rPr>
          <w:rFonts w:ascii="Courier New" w:hAnsi="Courier New" w:cs="Courier New"/>
        </w:rPr>
        <w:t xml:space="preserve">} $ topic) uniformly </w:t>
      </w:r>
    </w:p>
    <w:p w:rsidR="00000000" w:rsidRPr="006B37D1" w:rsidRDefault="00853708" w:rsidP="006B37D1">
      <w:pPr>
        <w:pStyle w:val="PlainText"/>
        <w:rPr>
          <w:rFonts w:ascii="Courier New" w:hAnsi="Courier New" w:cs="Courier New"/>
        </w:rPr>
      </w:pPr>
      <w:proofErr w:type="gramStart"/>
      <w:r w:rsidRPr="006B37D1">
        <w:rPr>
          <w:rFonts w:ascii="Courier New" w:hAnsi="Courier New" w:cs="Courier New"/>
        </w:rPr>
        <w:t>and</w:t>
      </w:r>
      <w:proofErr w:type="gramEnd"/>
      <w:r w:rsidRPr="006B37D1">
        <w:rPr>
          <w:rFonts w:ascii="Courier New" w:hAnsi="Courier New" w:cs="Courier New"/>
        </w:rPr>
        <w:t xml:space="preserve"> his opinion towards the $ 14^{</w:t>
      </w:r>
      <w:proofErr w:type="spellStart"/>
      <w:r w:rsidRPr="006B37D1">
        <w:rPr>
          <w:rFonts w:ascii="Courier New" w:hAnsi="Courier New" w:cs="Courier New"/>
        </w:rPr>
        <w:t>th</w:t>
      </w:r>
      <w:proofErr w:type="spellEnd"/>
      <w:r w:rsidRPr="006B37D1">
        <w:rPr>
          <w:rFonts w:ascii="Courier New" w:hAnsi="Courier New" w:cs="Courier New"/>
        </w:rPr>
        <w:t>} $ topic is mainly neutral.</w:t>
      </w:r>
    </w:p>
    <w:p w:rsidR="00000000" w:rsidRPr="006B37D1" w:rsidRDefault="00853708" w:rsidP="006B37D1">
      <w:pPr>
        <w:pStyle w:val="PlainText"/>
        <w:rPr>
          <w:rFonts w:ascii="Courier New" w:hAnsi="Courier New" w:cs="Courier New"/>
        </w:rPr>
      </w:pPr>
      <w:r w:rsidRPr="006B37D1">
        <w:rPr>
          <w:rFonts w:ascii="Courier New" w:hAnsi="Courier New" w:cs="Courier New"/>
        </w:rPr>
        <w:t>While the non-</w:t>
      </w:r>
      <w:proofErr w:type="spellStart"/>
      <w:r w:rsidRPr="006B37D1">
        <w:rPr>
          <w:rFonts w:ascii="Courier New" w:hAnsi="Courier New" w:cs="Courier New"/>
        </w:rPr>
        <w:t>retweeter</w:t>
      </w:r>
      <w:proofErr w:type="spellEnd"/>
      <w:r w:rsidRPr="006B37D1">
        <w:rPr>
          <w:rFonts w:ascii="Courier New" w:hAnsi="Courier New" w:cs="Courier New"/>
        </w:rPr>
        <w:t xml:space="preserve"> has also talked about two topics ($ 14</w:t>
      </w:r>
      <w:proofErr w:type="gramStart"/>
      <w:r w:rsidRPr="006B37D1">
        <w:rPr>
          <w:rFonts w:ascii="Courier New" w:hAnsi="Courier New" w:cs="Courier New"/>
        </w:rPr>
        <w:t>^{</w:t>
      </w:r>
      <w:proofErr w:type="spellStart"/>
      <w:proofErr w:type="gramEnd"/>
      <w:r w:rsidRPr="006B37D1">
        <w:rPr>
          <w:rFonts w:ascii="Courier New" w:hAnsi="Courier New" w:cs="Courier New"/>
        </w:rPr>
        <w:t>th</w:t>
      </w:r>
      <w:proofErr w:type="spellEnd"/>
      <w:r w:rsidRPr="006B37D1">
        <w:rPr>
          <w:rFonts w:ascii="Courier New" w:hAnsi="Courier New" w:cs="Courier New"/>
        </w:rPr>
        <w:t>} $ and $ 56^{</w:t>
      </w:r>
      <w:proofErr w:type="spellStart"/>
      <w:r w:rsidRPr="006B37D1">
        <w:rPr>
          <w:rFonts w:ascii="Courier New" w:hAnsi="Courier New" w:cs="Courier New"/>
        </w:rPr>
        <w:t>th</w:t>
      </w:r>
      <w:proofErr w:type="spellEnd"/>
      <w:r w:rsidRPr="006B37D1">
        <w:rPr>
          <w:rFonts w:ascii="Courier New" w:hAnsi="Courier New" w:cs="Courier New"/>
        </w:rPr>
        <w:t>} $ topic), but he is mainly interested in the $ 14^{</w:t>
      </w:r>
      <w:proofErr w:type="spellStart"/>
      <w:r w:rsidRPr="006B37D1">
        <w:rPr>
          <w:rFonts w:ascii="Courier New" w:hAnsi="Courier New" w:cs="Courier New"/>
        </w:rPr>
        <w:t>th</w:t>
      </w:r>
      <w:proofErr w:type="spellEnd"/>
      <w:r w:rsidRPr="006B37D1">
        <w:rPr>
          <w:rFonts w:ascii="Courier New" w:hAnsi="Courier New" w:cs="Courier New"/>
        </w:rPr>
        <w:t xml:space="preserve">} $ topic </w:t>
      </w:r>
    </w:p>
    <w:p w:rsidR="00000000" w:rsidRPr="006B37D1" w:rsidRDefault="00853708" w:rsidP="006B37D1">
      <w:pPr>
        <w:pStyle w:val="PlainText"/>
        <w:rPr>
          <w:rFonts w:ascii="Courier New" w:hAnsi="Courier New" w:cs="Courier New"/>
        </w:rPr>
      </w:pPr>
      <w:proofErr w:type="gramStart"/>
      <w:r w:rsidRPr="006B37D1">
        <w:rPr>
          <w:rFonts w:ascii="Courier New" w:hAnsi="Courier New" w:cs="Courier New"/>
        </w:rPr>
        <w:t>and</w:t>
      </w:r>
      <w:proofErr w:type="gramEnd"/>
      <w:r w:rsidRPr="006B37D1">
        <w:rPr>
          <w:rFonts w:ascii="Courier New" w:hAnsi="Courier New" w:cs="Courier New"/>
        </w:rPr>
        <w:t xml:space="preserve"> his opini</w:t>
      </w:r>
      <w:r w:rsidRPr="006B37D1">
        <w:rPr>
          <w:rFonts w:ascii="Courier New" w:hAnsi="Courier New" w:cs="Courier New"/>
        </w:rPr>
        <w:t>on is positive.</w:t>
      </w:r>
    </w:p>
    <w:p w:rsidR="00000000" w:rsidRPr="006B37D1" w:rsidRDefault="00853708" w:rsidP="006B37D1">
      <w:pPr>
        <w:pStyle w:val="PlainText"/>
        <w:rPr>
          <w:rFonts w:ascii="Courier New" w:hAnsi="Courier New" w:cs="Courier New"/>
        </w:rPr>
      </w:pPr>
    </w:p>
    <w:p w:rsidR="00000000" w:rsidRPr="006B37D1" w:rsidRDefault="00853708" w:rsidP="006B37D1">
      <w:pPr>
        <w:pStyle w:val="PlainText"/>
        <w:rPr>
          <w:rFonts w:ascii="Courier New" w:hAnsi="Courier New" w:cs="Courier New"/>
        </w:rPr>
      </w:pPr>
      <w:r w:rsidRPr="006B37D1">
        <w:rPr>
          <w:rFonts w:ascii="Courier New" w:hAnsi="Courier New" w:cs="Courier New"/>
        </w:rPr>
        <w:t>Table~\</w:t>
      </w:r>
      <w:proofErr w:type="gramStart"/>
      <w:r w:rsidRPr="006B37D1">
        <w:rPr>
          <w:rFonts w:ascii="Courier New" w:hAnsi="Courier New" w:cs="Courier New"/>
        </w:rPr>
        <w:t>ref{</w:t>
      </w:r>
      <w:proofErr w:type="gramEnd"/>
      <w:r w:rsidRPr="006B37D1">
        <w:rPr>
          <w:rFonts w:ascii="Courier New" w:hAnsi="Courier New" w:cs="Courier New"/>
        </w:rPr>
        <w:t xml:space="preserve">tab4} shows the three subjectivity similarities for both </w:t>
      </w:r>
      <w:proofErr w:type="spellStart"/>
      <w:r w:rsidRPr="006B37D1">
        <w:rPr>
          <w:rFonts w:ascii="Courier New" w:hAnsi="Courier New" w:cs="Courier New"/>
        </w:rPr>
        <w:t>retweeter</w:t>
      </w:r>
      <w:proofErr w:type="spellEnd"/>
      <w:r w:rsidRPr="006B37D1">
        <w:rPr>
          <w:rFonts w:ascii="Courier New" w:hAnsi="Courier New" w:cs="Courier New"/>
        </w:rPr>
        <w:t xml:space="preserve"> and non-</w:t>
      </w:r>
      <w:proofErr w:type="spellStart"/>
      <w:r w:rsidRPr="006B37D1">
        <w:rPr>
          <w:rFonts w:ascii="Courier New" w:hAnsi="Courier New" w:cs="Courier New"/>
        </w:rPr>
        <w:t>retweeter</w:t>
      </w:r>
      <w:proofErr w:type="spellEnd"/>
      <w:r w:rsidRPr="006B37D1">
        <w:rPr>
          <w:rFonts w:ascii="Courier New" w:hAnsi="Courier New" w:cs="Courier New"/>
        </w:rPr>
        <w:t xml:space="preserve">. </w:t>
      </w:r>
    </w:p>
    <w:p w:rsidR="00000000" w:rsidRPr="006B37D1" w:rsidRDefault="00853708" w:rsidP="006B37D1">
      <w:pPr>
        <w:pStyle w:val="PlainText"/>
        <w:rPr>
          <w:rFonts w:ascii="Courier New" w:hAnsi="Courier New" w:cs="Courier New"/>
        </w:rPr>
      </w:pPr>
      <w:r w:rsidRPr="006B37D1">
        <w:rPr>
          <w:rFonts w:ascii="Courier New" w:hAnsi="Courier New" w:cs="Courier New"/>
        </w:rPr>
        <w:t>\begin{table}[h]</w:t>
      </w:r>
    </w:p>
    <w:p w:rsidR="00000000" w:rsidRPr="006B37D1" w:rsidRDefault="00853708" w:rsidP="006B37D1">
      <w:pPr>
        <w:pStyle w:val="PlainText"/>
        <w:rPr>
          <w:rFonts w:ascii="Courier New" w:hAnsi="Courier New" w:cs="Courier New"/>
        </w:rPr>
      </w:pPr>
      <w:r w:rsidRPr="006B37D1">
        <w:rPr>
          <w:rFonts w:ascii="Courier New" w:hAnsi="Courier New" w:cs="Courier New"/>
        </w:rPr>
        <w:t>\</w:t>
      </w:r>
      <w:proofErr w:type="spellStart"/>
      <w:r w:rsidRPr="006B37D1">
        <w:rPr>
          <w:rFonts w:ascii="Courier New" w:hAnsi="Courier New" w:cs="Courier New"/>
        </w:rPr>
        <w:t>scriptsize</w:t>
      </w:r>
      <w:proofErr w:type="spellEnd"/>
    </w:p>
    <w:p w:rsidR="00000000" w:rsidRPr="006B37D1" w:rsidRDefault="00853708" w:rsidP="006B37D1">
      <w:pPr>
        <w:pStyle w:val="PlainText"/>
        <w:rPr>
          <w:rFonts w:ascii="Courier New" w:hAnsi="Courier New" w:cs="Courier New"/>
        </w:rPr>
      </w:pPr>
      <w:r w:rsidRPr="006B37D1">
        <w:rPr>
          <w:rFonts w:ascii="Courier New" w:hAnsi="Courier New" w:cs="Courier New"/>
        </w:rPr>
        <w:t>\</w:t>
      </w:r>
      <w:proofErr w:type="spellStart"/>
      <w:r w:rsidRPr="006B37D1">
        <w:rPr>
          <w:rFonts w:ascii="Courier New" w:hAnsi="Courier New" w:cs="Courier New"/>
        </w:rPr>
        <w:t>centering</w:t>
      </w:r>
      <w:proofErr w:type="spellEnd"/>
    </w:p>
    <w:p w:rsidR="00000000" w:rsidRPr="006B37D1" w:rsidRDefault="00853708" w:rsidP="006B37D1">
      <w:pPr>
        <w:pStyle w:val="PlainText"/>
        <w:rPr>
          <w:rFonts w:ascii="Courier New" w:hAnsi="Courier New" w:cs="Courier New"/>
        </w:rPr>
      </w:pPr>
      <w:r w:rsidRPr="006B37D1">
        <w:rPr>
          <w:rFonts w:ascii="Courier New" w:hAnsi="Courier New" w:cs="Courier New"/>
        </w:rPr>
        <w:t>\</w:t>
      </w:r>
      <w:proofErr w:type="gramStart"/>
      <w:r w:rsidRPr="006B37D1">
        <w:rPr>
          <w:rFonts w:ascii="Courier New" w:hAnsi="Courier New" w:cs="Courier New"/>
        </w:rPr>
        <w:t>caption{</w:t>
      </w:r>
      <w:proofErr w:type="gramEnd"/>
      <w:r w:rsidRPr="006B37D1">
        <w:rPr>
          <w:rFonts w:ascii="Courier New" w:hAnsi="Courier New" w:cs="Courier New"/>
        </w:rPr>
        <w:t xml:space="preserve"> Illustration of example subjectivity similarities}</w:t>
      </w:r>
    </w:p>
    <w:p w:rsidR="00000000" w:rsidRPr="006B37D1" w:rsidRDefault="00853708" w:rsidP="006B37D1">
      <w:pPr>
        <w:pStyle w:val="PlainText"/>
        <w:rPr>
          <w:rFonts w:ascii="Courier New" w:hAnsi="Courier New" w:cs="Courier New"/>
        </w:rPr>
      </w:pPr>
      <w:r w:rsidRPr="006B37D1">
        <w:rPr>
          <w:rFonts w:ascii="Courier New" w:hAnsi="Courier New" w:cs="Courier New"/>
        </w:rPr>
        <w:t>\label{tab4}</w:t>
      </w:r>
    </w:p>
    <w:p w:rsidR="00000000" w:rsidRPr="006B37D1" w:rsidRDefault="00853708" w:rsidP="006B37D1">
      <w:pPr>
        <w:pStyle w:val="PlainText"/>
        <w:rPr>
          <w:rFonts w:ascii="Courier New" w:hAnsi="Courier New" w:cs="Courier New"/>
        </w:rPr>
      </w:pPr>
      <w:r w:rsidRPr="006B37D1">
        <w:rPr>
          <w:rFonts w:ascii="Courier New" w:hAnsi="Courier New" w:cs="Courier New"/>
        </w:rPr>
        <w:t>\begin{tabular}{|</w:t>
      </w:r>
      <w:proofErr w:type="spellStart"/>
      <w:r w:rsidRPr="006B37D1">
        <w:rPr>
          <w:rFonts w:ascii="Courier New" w:hAnsi="Courier New" w:cs="Courier New"/>
        </w:rPr>
        <w:t>c|c|c|c</w:t>
      </w:r>
      <w:proofErr w:type="spellEnd"/>
      <w:r w:rsidRPr="006B37D1">
        <w:rPr>
          <w:rFonts w:ascii="Courier New" w:hAnsi="Courier New" w:cs="Courier New"/>
        </w:rPr>
        <w:t>|}</w:t>
      </w:r>
    </w:p>
    <w:p w:rsidR="00000000" w:rsidRPr="006B37D1" w:rsidRDefault="00853708" w:rsidP="006B37D1">
      <w:pPr>
        <w:pStyle w:val="PlainText"/>
        <w:rPr>
          <w:rFonts w:ascii="Courier New" w:hAnsi="Courier New" w:cs="Courier New"/>
        </w:rPr>
      </w:pPr>
      <w:r w:rsidRPr="006B37D1">
        <w:rPr>
          <w:rFonts w:ascii="Courier New" w:hAnsi="Courier New" w:cs="Courier New"/>
        </w:rPr>
        <w:t>\</w:t>
      </w:r>
      <w:proofErr w:type="spellStart"/>
      <w:r w:rsidRPr="006B37D1">
        <w:rPr>
          <w:rFonts w:ascii="Courier New" w:hAnsi="Courier New" w:cs="Courier New"/>
        </w:rPr>
        <w:t>hline</w:t>
      </w:r>
      <w:proofErr w:type="spellEnd"/>
    </w:p>
    <w:p w:rsidR="00000000" w:rsidRPr="006B37D1" w:rsidRDefault="00853708" w:rsidP="006B37D1">
      <w:pPr>
        <w:pStyle w:val="PlainText"/>
        <w:rPr>
          <w:rFonts w:ascii="Courier New" w:hAnsi="Courier New" w:cs="Courier New"/>
        </w:rPr>
      </w:pPr>
      <w:r w:rsidRPr="006B37D1">
        <w:rPr>
          <w:rFonts w:ascii="Courier New" w:hAnsi="Courier New" w:cs="Courier New"/>
        </w:rPr>
        <w:t xml:space="preserve">Similarity &amp; $ </w:t>
      </w:r>
      <w:proofErr w:type="spellStart"/>
      <w:proofErr w:type="gramStart"/>
      <w:r w:rsidRPr="006B37D1">
        <w:rPr>
          <w:rFonts w:ascii="Courier New" w:hAnsi="Courier New" w:cs="Courier New"/>
        </w:rPr>
        <w:t>Sim</w:t>
      </w:r>
      <w:proofErr w:type="spellEnd"/>
      <w:r w:rsidRPr="006B37D1">
        <w:rPr>
          <w:rFonts w:ascii="Courier New" w:hAnsi="Courier New" w:cs="Courier New"/>
        </w:rPr>
        <w:t>(</w:t>
      </w:r>
      <w:proofErr w:type="spellStart"/>
      <w:proofErr w:type="gramEnd"/>
      <w:r w:rsidRPr="006B37D1">
        <w:rPr>
          <w:rFonts w:ascii="Courier New" w:hAnsi="Courier New" w:cs="Courier New"/>
        </w:rPr>
        <w:t>f,t</w:t>
      </w:r>
      <w:proofErr w:type="spellEnd"/>
      <w:r w:rsidRPr="006B37D1">
        <w:rPr>
          <w:rFonts w:ascii="Courier New" w:hAnsi="Courier New" w:cs="Courier New"/>
        </w:rPr>
        <w:t xml:space="preserve">) $ &amp; $ </w:t>
      </w:r>
      <w:proofErr w:type="spellStart"/>
      <w:r w:rsidRPr="006B37D1">
        <w:rPr>
          <w:rFonts w:ascii="Courier New" w:hAnsi="Courier New" w:cs="Courier New"/>
        </w:rPr>
        <w:t>Sim</w:t>
      </w:r>
      <w:proofErr w:type="spellEnd"/>
      <w:r w:rsidRPr="006B37D1">
        <w:rPr>
          <w:rFonts w:ascii="Courier New" w:hAnsi="Courier New" w:cs="Courier New"/>
        </w:rPr>
        <w:t>(</w:t>
      </w:r>
      <w:proofErr w:type="spellStart"/>
      <w:r w:rsidRPr="006B37D1">
        <w:rPr>
          <w:rFonts w:ascii="Courier New" w:hAnsi="Courier New" w:cs="Courier New"/>
        </w:rPr>
        <w:t>f,u_a</w:t>
      </w:r>
      <w:proofErr w:type="spellEnd"/>
      <w:r w:rsidRPr="006B37D1">
        <w:rPr>
          <w:rFonts w:ascii="Courier New" w:hAnsi="Courier New" w:cs="Courier New"/>
        </w:rPr>
        <w:t xml:space="preserve">)  $ &amp; $ </w:t>
      </w:r>
      <w:proofErr w:type="spellStart"/>
      <w:r w:rsidRPr="006B37D1">
        <w:rPr>
          <w:rFonts w:ascii="Courier New" w:hAnsi="Courier New" w:cs="Courier New"/>
        </w:rPr>
        <w:t>Sim</w:t>
      </w:r>
      <w:proofErr w:type="spellEnd"/>
      <w:r w:rsidRPr="006B37D1">
        <w:rPr>
          <w:rFonts w:ascii="Courier New" w:hAnsi="Courier New" w:cs="Courier New"/>
        </w:rPr>
        <w:t>(</w:t>
      </w:r>
      <w:proofErr w:type="spellStart"/>
      <w:r w:rsidRPr="006B37D1">
        <w:rPr>
          <w:rFonts w:ascii="Courier New" w:hAnsi="Courier New" w:cs="Courier New"/>
        </w:rPr>
        <w:t>u_a,t</w:t>
      </w:r>
      <w:proofErr w:type="spellEnd"/>
      <w:r w:rsidRPr="006B37D1">
        <w:rPr>
          <w:rFonts w:ascii="Courier New" w:hAnsi="Courier New" w:cs="Courier New"/>
        </w:rPr>
        <w:t>)  $\\</w:t>
      </w:r>
    </w:p>
    <w:p w:rsidR="00000000" w:rsidRPr="006B37D1" w:rsidRDefault="00853708" w:rsidP="006B37D1">
      <w:pPr>
        <w:pStyle w:val="PlainText"/>
        <w:rPr>
          <w:rFonts w:ascii="Courier New" w:hAnsi="Courier New" w:cs="Courier New"/>
        </w:rPr>
      </w:pPr>
      <w:r w:rsidRPr="006B37D1">
        <w:rPr>
          <w:rFonts w:ascii="Courier New" w:hAnsi="Courier New" w:cs="Courier New"/>
        </w:rPr>
        <w:t>\</w:t>
      </w:r>
      <w:proofErr w:type="spellStart"/>
      <w:r w:rsidRPr="006B37D1">
        <w:rPr>
          <w:rFonts w:ascii="Courier New" w:hAnsi="Courier New" w:cs="Courier New"/>
        </w:rPr>
        <w:t>hline</w:t>
      </w:r>
      <w:proofErr w:type="spellEnd"/>
    </w:p>
    <w:p w:rsidR="00000000" w:rsidRPr="006B37D1" w:rsidRDefault="00853708" w:rsidP="006B37D1">
      <w:pPr>
        <w:pStyle w:val="PlainText"/>
        <w:rPr>
          <w:rFonts w:ascii="Courier New" w:hAnsi="Courier New" w:cs="Courier New"/>
        </w:rPr>
      </w:pPr>
      <w:proofErr w:type="spellStart"/>
      <w:r w:rsidRPr="006B37D1">
        <w:rPr>
          <w:rFonts w:ascii="Courier New" w:hAnsi="Courier New" w:cs="Courier New"/>
        </w:rPr>
        <w:t>Retweeter</w:t>
      </w:r>
      <w:proofErr w:type="spellEnd"/>
      <w:r w:rsidRPr="006B37D1">
        <w:rPr>
          <w:rFonts w:ascii="Courier New" w:hAnsi="Courier New" w:cs="Courier New"/>
        </w:rPr>
        <w:t xml:space="preserve"> &amp; 0.854 &amp; 0.967 &amp; 0.886\\</w:t>
      </w:r>
    </w:p>
    <w:p w:rsidR="00000000" w:rsidRPr="006B37D1" w:rsidRDefault="00853708" w:rsidP="006B37D1">
      <w:pPr>
        <w:pStyle w:val="PlainText"/>
        <w:rPr>
          <w:rFonts w:ascii="Courier New" w:hAnsi="Courier New" w:cs="Courier New"/>
        </w:rPr>
      </w:pPr>
      <w:r w:rsidRPr="006B37D1">
        <w:rPr>
          <w:rFonts w:ascii="Courier New" w:hAnsi="Courier New" w:cs="Courier New"/>
        </w:rPr>
        <w:t>\</w:t>
      </w:r>
      <w:proofErr w:type="spellStart"/>
      <w:r w:rsidRPr="006B37D1">
        <w:rPr>
          <w:rFonts w:ascii="Courier New" w:hAnsi="Courier New" w:cs="Courier New"/>
        </w:rPr>
        <w:t>hline</w:t>
      </w:r>
      <w:proofErr w:type="spellEnd"/>
    </w:p>
    <w:p w:rsidR="00000000" w:rsidRPr="006B37D1" w:rsidRDefault="00853708" w:rsidP="006B37D1">
      <w:pPr>
        <w:pStyle w:val="PlainText"/>
        <w:rPr>
          <w:rFonts w:ascii="Courier New" w:hAnsi="Courier New" w:cs="Courier New"/>
        </w:rPr>
      </w:pPr>
      <w:r w:rsidRPr="006B37D1">
        <w:rPr>
          <w:rFonts w:ascii="Courier New" w:hAnsi="Courier New" w:cs="Courier New"/>
        </w:rPr>
        <w:t>Non-</w:t>
      </w:r>
      <w:proofErr w:type="spellStart"/>
      <w:r w:rsidRPr="006B37D1">
        <w:rPr>
          <w:rFonts w:ascii="Courier New" w:hAnsi="Courier New" w:cs="Courier New"/>
        </w:rPr>
        <w:t>retweeter</w:t>
      </w:r>
      <w:proofErr w:type="spellEnd"/>
      <w:r w:rsidRPr="006B37D1">
        <w:rPr>
          <w:rFonts w:ascii="Courier New" w:hAnsi="Courier New" w:cs="Courier New"/>
        </w:rPr>
        <w:t xml:space="preserve"> &amp; 0.805 &amp; 0.919 &amp; 0.886\\</w:t>
      </w:r>
    </w:p>
    <w:p w:rsidR="00000000" w:rsidRPr="006B37D1" w:rsidRDefault="00853708" w:rsidP="006B37D1">
      <w:pPr>
        <w:pStyle w:val="PlainText"/>
        <w:rPr>
          <w:rFonts w:ascii="Courier New" w:hAnsi="Courier New" w:cs="Courier New"/>
        </w:rPr>
      </w:pPr>
      <w:r w:rsidRPr="006B37D1">
        <w:rPr>
          <w:rFonts w:ascii="Courier New" w:hAnsi="Courier New" w:cs="Courier New"/>
        </w:rPr>
        <w:t>\</w:t>
      </w:r>
      <w:proofErr w:type="spellStart"/>
      <w:r w:rsidRPr="006B37D1">
        <w:rPr>
          <w:rFonts w:ascii="Courier New" w:hAnsi="Courier New" w:cs="Courier New"/>
        </w:rPr>
        <w:t>hline</w:t>
      </w:r>
      <w:proofErr w:type="spellEnd"/>
    </w:p>
    <w:p w:rsidR="00000000" w:rsidRPr="006B37D1" w:rsidRDefault="00853708" w:rsidP="006B37D1">
      <w:pPr>
        <w:pStyle w:val="PlainText"/>
        <w:rPr>
          <w:rFonts w:ascii="Courier New" w:hAnsi="Courier New" w:cs="Courier New"/>
        </w:rPr>
      </w:pPr>
      <w:r w:rsidRPr="006B37D1">
        <w:rPr>
          <w:rFonts w:ascii="Courier New" w:hAnsi="Courier New" w:cs="Courier New"/>
        </w:rPr>
        <w:t>\end{tabular}</w:t>
      </w:r>
    </w:p>
    <w:p w:rsidR="00000000" w:rsidRPr="006B37D1" w:rsidRDefault="00853708" w:rsidP="006B37D1">
      <w:pPr>
        <w:pStyle w:val="PlainText"/>
        <w:rPr>
          <w:rFonts w:ascii="Courier New" w:hAnsi="Courier New" w:cs="Courier New"/>
        </w:rPr>
      </w:pPr>
      <w:r w:rsidRPr="006B37D1">
        <w:rPr>
          <w:rFonts w:ascii="Courier New" w:hAnsi="Courier New" w:cs="Courier New"/>
        </w:rPr>
        <w:t xml:space="preserve">\end{table} </w:t>
      </w:r>
    </w:p>
    <w:p w:rsidR="00000000" w:rsidRPr="006B37D1" w:rsidRDefault="00853708" w:rsidP="006B37D1">
      <w:pPr>
        <w:pStyle w:val="PlainText"/>
        <w:rPr>
          <w:rFonts w:ascii="Courier New" w:hAnsi="Courier New" w:cs="Courier New"/>
        </w:rPr>
      </w:pPr>
      <w:r w:rsidRPr="006B37D1">
        <w:rPr>
          <w:rFonts w:ascii="Courier New" w:hAnsi="Courier New" w:cs="Courier New"/>
        </w:rPr>
        <w:t>They have common interest (the $ 14</w:t>
      </w:r>
      <w:proofErr w:type="gramStart"/>
      <w:r w:rsidRPr="006B37D1">
        <w:rPr>
          <w:rFonts w:ascii="Courier New" w:hAnsi="Courier New" w:cs="Courier New"/>
        </w:rPr>
        <w:t>^{</w:t>
      </w:r>
      <w:proofErr w:type="spellStart"/>
      <w:proofErr w:type="gramEnd"/>
      <w:r w:rsidRPr="006B37D1">
        <w:rPr>
          <w:rFonts w:ascii="Courier New" w:hAnsi="Courier New" w:cs="Courier New"/>
        </w:rPr>
        <w:t>th</w:t>
      </w:r>
      <w:proofErr w:type="spellEnd"/>
      <w:r w:rsidRPr="006B37D1">
        <w:rPr>
          <w:rFonts w:ascii="Courier New" w:hAnsi="Courier New" w:cs="Courier New"/>
        </w:rPr>
        <w:t>} $ topic), and furthe</w:t>
      </w:r>
      <w:r w:rsidRPr="006B37D1">
        <w:rPr>
          <w:rFonts w:ascii="Courier New" w:hAnsi="Courier New" w:cs="Courier New"/>
        </w:rPr>
        <w:t>rmore the non-</w:t>
      </w:r>
      <w:proofErr w:type="spellStart"/>
      <w:r w:rsidRPr="006B37D1">
        <w:rPr>
          <w:rFonts w:ascii="Courier New" w:hAnsi="Courier New" w:cs="Courier New"/>
        </w:rPr>
        <w:t>retweeter</w:t>
      </w:r>
      <w:proofErr w:type="spellEnd"/>
      <w:r w:rsidRPr="006B37D1">
        <w:rPr>
          <w:rFonts w:ascii="Courier New" w:hAnsi="Courier New" w:cs="Courier New"/>
        </w:rPr>
        <w:t xml:space="preserve"> is more similar with the tweet and its author than the </w:t>
      </w:r>
      <w:proofErr w:type="spellStart"/>
      <w:r w:rsidRPr="006B37D1">
        <w:rPr>
          <w:rFonts w:ascii="Courier New" w:hAnsi="Courier New" w:cs="Courier New"/>
        </w:rPr>
        <w:t>retweeter</w:t>
      </w:r>
      <w:proofErr w:type="spellEnd"/>
      <w:r w:rsidRPr="006B37D1">
        <w:rPr>
          <w:rFonts w:ascii="Courier New" w:hAnsi="Courier New" w:cs="Courier New"/>
        </w:rPr>
        <w:t xml:space="preserve"> in terms of topics. But their different opinions towards the topic elicit their different </w:t>
      </w:r>
      <w:proofErr w:type="spellStart"/>
      <w:proofErr w:type="gramStart"/>
      <w:r w:rsidRPr="006B37D1">
        <w:rPr>
          <w:rFonts w:ascii="Courier New" w:hAnsi="Courier New" w:cs="Courier New"/>
        </w:rPr>
        <w:t>behaviors</w:t>
      </w:r>
      <w:proofErr w:type="spellEnd"/>
      <w:r w:rsidRPr="006B37D1">
        <w:rPr>
          <w:rFonts w:ascii="Courier New" w:hAnsi="Courier New" w:cs="Courier New"/>
        </w:rPr>
        <w:t>, which verifies</w:t>
      </w:r>
      <w:proofErr w:type="gramEnd"/>
      <w:r w:rsidRPr="006B37D1">
        <w:rPr>
          <w:rFonts w:ascii="Courier New" w:hAnsi="Courier New" w:cs="Courier New"/>
        </w:rPr>
        <w:t xml:space="preserve"> our model can help better understanding the retweet</w:t>
      </w:r>
      <w:r w:rsidRPr="006B37D1">
        <w:rPr>
          <w:rFonts w:ascii="Courier New" w:hAnsi="Courier New" w:cs="Courier New"/>
        </w:rPr>
        <w:t xml:space="preserve">ing </w:t>
      </w:r>
      <w:proofErr w:type="spellStart"/>
      <w:r w:rsidRPr="006B37D1">
        <w:rPr>
          <w:rFonts w:ascii="Courier New" w:hAnsi="Courier New" w:cs="Courier New"/>
        </w:rPr>
        <w:t>behavior</w:t>
      </w:r>
      <w:proofErr w:type="spellEnd"/>
      <w:r w:rsidRPr="006B37D1">
        <w:rPr>
          <w:rFonts w:ascii="Courier New" w:hAnsi="Courier New" w:cs="Courier New"/>
        </w:rPr>
        <w:t xml:space="preserve"> not only from topics but also opinions.</w:t>
      </w:r>
    </w:p>
    <w:p w:rsidR="00000000" w:rsidRPr="006B37D1" w:rsidRDefault="00853708" w:rsidP="006B37D1">
      <w:pPr>
        <w:pStyle w:val="PlainText"/>
        <w:rPr>
          <w:rFonts w:ascii="Courier New" w:hAnsi="Courier New" w:cs="Courier New"/>
        </w:rPr>
      </w:pPr>
    </w:p>
    <w:p w:rsidR="00000000" w:rsidRPr="006B37D1" w:rsidRDefault="00853708" w:rsidP="006B37D1">
      <w:pPr>
        <w:pStyle w:val="PlainText"/>
        <w:rPr>
          <w:rFonts w:ascii="Courier New" w:hAnsi="Courier New" w:cs="Courier New"/>
        </w:rPr>
      </w:pPr>
      <w:r w:rsidRPr="006B37D1">
        <w:rPr>
          <w:rFonts w:ascii="Courier New" w:hAnsi="Courier New" w:cs="Courier New"/>
        </w:rPr>
        <w:t>\subsection{Performance Evaluation}</w:t>
      </w:r>
    </w:p>
    <w:p w:rsidR="00000000" w:rsidRPr="006B37D1" w:rsidRDefault="00853708" w:rsidP="006B37D1">
      <w:pPr>
        <w:pStyle w:val="PlainText"/>
        <w:rPr>
          <w:rFonts w:ascii="Courier New" w:hAnsi="Courier New" w:cs="Courier New"/>
        </w:rPr>
      </w:pPr>
    </w:p>
    <w:p w:rsidR="00000000" w:rsidRPr="006B37D1" w:rsidRDefault="00853708" w:rsidP="006B37D1">
      <w:pPr>
        <w:pStyle w:val="PlainText"/>
        <w:rPr>
          <w:rFonts w:ascii="Courier New" w:hAnsi="Courier New" w:cs="Courier New"/>
        </w:rPr>
      </w:pPr>
      <w:r w:rsidRPr="006B37D1">
        <w:rPr>
          <w:rFonts w:ascii="Courier New" w:hAnsi="Courier New" w:cs="Courier New"/>
        </w:rPr>
        <w:t xml:space="preserve">We </w:t>
      </w:r>
      <w:del w:id="36" w:author="Wang, Ruili" w:date="2014-09-12T19:50:00Z">
        <w:r w:rsidRPr="006B37D1" w:rsidDel="00521A73">
          <w:rPr>
            <w:rFonts w:ascii="Courier New" w:hAnsi="Courier New" w:cs="Courier New"/>
          </w:rPr>
          <w:delText>carray</w:delText>
        </w:r>
      </w:del>
      <w:ins w:id="37" w:author="Wang, Ruili" w:date="2014-09-12T19:50:00Z">
        <w:r w:rsidR="00521A73" w:rsidRPr="006B37D1">
          <w:rPr>
            <w:rFonts w:ascii="Courier New" w:hAnsi="Courier New" w:cs="Courier New"/>
          </w:rPr>
          <w:t>carry</w:t>
        </w:r>
      </w:ins>
      <w:r w:rsidRPr="006B37D1">
        <w:rPr>
          <w:rFonts w:ascii="Courier New" w:hAnsi="Courier New" w:cs="Courier New"/>
        </w:rPr>
        <w:t xml:space="preserve"> out the retweeting classification experiments in three stages. Firstly we compare our model against other topic-based models including TF-IDF model (</w:t>
      </w:r>
      <w:proofErr w:type="spellStart"/>
      <w:r w:rsidRPr="006B37D1">
        <w:rPr>
          <w:rFonts w:ascii="Courier New" w:hAnsi="Courier New" w:cs="Courier New"/>
        </w:rPr>
        <w:t>modeli</w:t>
      </w:r>
      <w:r w:rsidRPr="006B37D1">
        <w:rPr>
          <w:rFonts w:ascii="Courier New" w:hAnsi="Courier New" w:cs="Courier New"/>
        </w:rPr>
        <w:t>ng</w:t>
      </w:r>
      <w:proofErr w:type="spellEnd"/>
      <w:r w:rsidRPr="006B37D1">
        <w:rPr>
          <w:rFonts w:ascii="Courier New" w:hAnsi="Courier New" w:cs="Courier New"/>
        </w:rPr>
        <w:t xml:space="preserve"> user interests using bag-of-words), entity-based model (using entities extracted from the UGC) and hashtag-based model (using hashtags used in the UGC)\</w:t>
      </w:r>
      <w:proofErr w:type="gramStart"/>
      <w:r w:rsidRPr="006B37D1">
        <w:rPr>
          <w:rFonts w:ascii="Courier New" w:hAnsi="Courier New" w:cs="Courier New"/>
        </w:rPr>
        <w:t>cite{</w:t>
      </w:r>
      <w:proofErr w:type="gramEnd"/>
      <w:r w:rsidRPr="006B37D1">
        <w:rPr>
          <w:rFonts w:ascii="Courier New" w:hAnsi="Courier New" w:cs="Courier New"/>
        </w:rPr>
        <w:t>abel2011analyzing}.</w:t>
      </w:r>
    </w:p>
    <w:p w:rsidR="00000000" w:rsidRPr="006B37D1" w:rsidRDefault="00853708" w:rsidP="006B37D1">
      <w:pPr>
        <w:pStyle w:val="PlainText"/>
        <w:rPr>
          <w:rFonts w:ascii="Courier New" w:hAnsi="Courier New" w:cs="Courier New"/>
        </w:rPr>
      </w:pPr>
      <w:r w:rsidRPr="006B37D1">
        <w:rPr>
          <w:rFonts w:ascii="Courier New" w:hAnsi="Courier New" w:cs="Courier New"/>
        </w:rPr>
        <w:t>Secondly, our model is compared with two generative topic-sentiment models (</w:t>
      </w:r>
      <w:r w:rsidRPr="006B37D1">
        <w:rPr>
          <w:rFonts w:ascii="Courier New" w:hAnsi="Courier New" w:cs="Courier New"/>
        </w:rPr>
        <w:t>TSM model\</w:t>
      </w:r>
      <w:proofErr w:type="gramStart"/>
      <w:r w:rsidRPr="006B37D1">
        <w:rPr>
          <w:rFonts w:ascii="Courier New" w:hAnsi="Courier New" w:cs="Courier New"/>
        </w:rPr>
        <w:t>cite{</w:t>
      </w:r>
      <w:proofErr w:type="gramEnd"/>
      <w:r w:rsidRPr="006B37D1">
        <w:rPr>
          <w:rFonts w:ascii="Courier New" w:hAnsi="Courier New" w:cs="Courier New"/>
        </w:rPr>
        <w:t>mei2007topic} and JST model\cite{lin2009joint}). TSM and JST can also model topic and topic related sentiment simultaneously. We use Equation~\</w:t>
      </w:r>
      <w:proofErr w:type="gramStart"/>
      <w:r w:rsidRPr="006B37D1">
        <w:rPr>
          <w:rFonts w:ascii="Courier New" w:hAnsi="Courier New" w:cs="Courier New"/>
        </w:rPr>
        <w:t>ref{</w:t>
      </w:r>
      <w:proofErr w:type="spellStart"/>
      <w:proofErr w:type="gramEnd"/>
      <w:r w:rsidRPr="006B37D1">
        <w:rPr>
          <w:rFonts w:ascii="Courier New" w:hAnsi="Courier New" w:cs="Courier New"/>
        </w:rPr>
        <w:t>subsim</w:t>
      </w:r>
      <w:proofErr w:type="spellEnd"/>
      <w:r w:rsidRPr="006B37D1">
        <w:rPr>
          <w:rFonts w:ascii="Courier New" w:hAnsi="Courier New" w:cs="Courier New"/>
        </w:rPr>
        <w:t>} to calculate three  subjectivity similarities for TSM and JST as our model, and combin</w:t>
      </w:r>
      <w:r w:rsidRPr="006B37D1">
        <w:rPr>
          <w:rFonts w:ascii="Courier New" w:hAnsi="Courier New" w:cs="Courier New"/>
        </w:rPr>
        <w:t>e them together in the classification.</w:t>
      </w:r>
    </w:p>
    <w:p w:rsidR="00000000" w:rsidRPr="006B37D1" w:rsidRDefault="00853708" w:rsidP="006B37D1">
      <w:pPr>
        <w:pStyle w:val="PlainText"/>
        <w:rPr>
          <w:rFonts w:ascii="Courier New" w:hAnsi="Courier New" w:cs="Courier New"/>
        </w:rPr>
      </w:pPr>
    </w:p>
    <w:p w:rsidR="00000000" w:rsidRPr="006B37D1" w:rsidRDefault="00853708" w:rsidP="006B37D1">
      <w:pPr>
        <w:pStyle w:val="PlainText"/>
        <w:rPr>
          <w:rFonts w:ascii="Courier New" w:hAnsi="Courier New" w:cs="Courier New"/>
        </w:rPr>
      </w:pPr>
      <w:r w:rsidRPr="006B37D1">
        <w:rPr>
          <w:rFonts w:ascii="Courier New" w:hAnsi="Courier New" w:cs="Courier New"/>
        </w:rPr>
        <w:t xml:space="preserve">Our model can catch the subjective motivation of users based on UGC, whereas other important factors associated with retweeting </w:t>
      </w:r>
      <w:proofErr w:type="spellStart"/>
      <w:r w:rsidRPr="006B37D1">
        <w:rPr>
          <w:rFonts w:ascii="Courier New" w:hAnsi="Courier New" w:cs="Courier New"/>
        </w:rPr>
        <w:t>behavior</w:t>
      </w:r>
      <w:proofErr w:type="spellEnd"/>
      <w:r w:rsidRPr="006B37D1">
        <w:rPr>
          <w:rFonts w:ascii="Courier New" w:hAnsi="Courier New" w:cs="Courier New"/>
        </w:rPr>
        <w:t xml:space="preserve"> are not considered, such as network topology and meta-data of users. </w:t>
      </w:r>
    </w:p>
    <w:p w:rsidR="00000000" w:rsidRPr="006B37D1" w:rsidRDefault="00853708" w:rsidP="006B37D1">
      <w:pPr>
        <w:pStyle w:val="PlainText"/>
        <w:rPr>
          <w:rFonts w:ascii="Courier New" w:hAnsi="Courier New" w:cs="Courier New"/>
        </w:rPr>
      </w:pPr>
      <w:r w:rsidRPr="006B37D1">
        <w:rPr>
          <w:rFonts w:ascii="Courier New" w:hAnsi="Courier New" w:cs="Courier New"/>
        </w:rPr>
        <w:t>Therefore</w:t>
      </w:r>
      <w:r w:rsidRPr="006B37D1">
        <w:rPr>
          <w:rFonts w:ascii="Courier New" w:hAnsi="Courier New" w:cs="Courier New"/>
        </w:rPr>
        <w:t>, our model is also compared with the method of Luo \</w:t>
      </w:r>
      <w:proofErr w:type="spellStart"/>
      <w:r w:rsidRPr="006B37D1">
        <w:rPr>
          <w:rFonts w:ascii="Courier New" w:hAnsi="Courier New" w:cs="Courier New"/>
        </w:rPr>
        <w:t>emph</w:t>
      </w:r>
      <w:proofErr w:type="spellEnd"/>
      <w:r w:rsidRPr="006B37D1">
        <w:rPr>
          <w:rFonts w:ascii="Courier New" w:hAnsi="Courier New" w:cs="Courier New"/>
        </w:rPr>
        <w:t>{et al.}~\</w:t>
      </w:r>
      <w:proofErr w:type="spellStart"/>
      <w:proofErr w:type="gramStart"/>
      <w:r w:rsidRPr="006B37D1">
        <w:rPr>
          <w:rFonts w:ascii="Courier New" w:hAnsi="Courier New" w:cs="Courier New"/>
        </w:rPr>
        <w:t>shortcite</w:t>
      </w:r>
      <w:proofErr w:type="spellEnd"/>
      <w:r w:rsidRPr="006B37D1">
        <w:rPr>
          <w:rFonts w:ascii="Courier New" w:hAnsi="Courier New" w:cs="Courier New"/>
        </w:rPr>
        <w:t>{</w:t>
      </w:r>
      <w:proofErr w:type="gramEnd"/>
      <w:r w:rsidRPr="006B37D1">
        <w:rPr>
          <w:rFonts w:ascii="Courier New" w:hAnsi="Courier New" w:cs="Courier New"/>
        </w:rPr>
        <w:t xml:space="preserve">Luo:2013RMF}(marked as ``LUO''), in which different factors that might affect </w:t>
      </w:r>
      <w:proofErr w:type="spellStart"/>
      <w:r w:rsidRPr="006B37D1">
        <w:rPr>
          <w:rFonts w:ascii="Courier New" w:hAnsi="Courier New" w:cs="Courier New"/>
        </w:rPr>
        <w:t>rewteeting</w:t>
      </w:r>
      <w:proofErr w:type="spellEnd"/>
      <w:r w:rsidRPr="006B37D1">
        <w:rPr>
          <w:rFonts w:ascii="Courier New" w:hAnsi="Courier New" w:cs="Courier New"/>
        </w:rPr>
        <w:t xml:space="preserve"> </w:t>
      </w:r>
      <w:proofErr w:type="spellStart"/>
      <w:r w:rsidRPr="006B37D1">
        <w:rPr>
          <w:rFonts w:ascii="Courier New" w:hAnsi="Courier New" w:cs="Courier New"/>
        </w:rPr>
        <w:t>behaviors</w:t>
      </w:r>
      <w:proofErr w:type="spellEnd"/>
      <w:r w:rsidRPr="006B37D1">
        <w:rPr>
          <w:rFonts w:ascii="Courier New" w:hAnsi="Courier New" w:cs="Courier New"/>
        </w:rPr>
        <w:t xml:space="preserve"> are considered.</w:t>
      </w:r>
    </w:p>
    <w:p w:rsidR="00000000" w:rsidRPr="006B37D1" w:rsidRDefault="00853708" w:rsidP="006B37D1">
      <w:pPr>
        <w:pStyle w:val="PlainText"/>
        <w:rPr>
          <w:rFonts w:ascii="Courier New" w:hAnsi="Courier New" w:cs="Courier New"/>
        </w:rPr>
      </w:pPr>
      <w:r w:rsidRPr="006B37D1">
        <w:rPr>
          <w:rFonts w:ascii="Courier New" w:hAnsi="Courier New" w:cs="Courier New"/>
        </w:rPr>
        <w:t>They only use bag-of-words to model user interests, so we also c</w:t>
      </w:r>
      <w:r w:rsidRPr="006B37D1">
        <w:rPr>
          <w:rFonts w:ascii="Courier New" w:hAnsi="Courier New" w:cs="Courier New"/>
        </w:rPr>
        <w:t xml:space="preserve">arry out combining experiments to demonstrate that performance of prediction can be improved by replacing their bag-of-words model with our model (marks with ``LUO+'' prefix). </w:t>
      </w:r>
    </w:p>
    <w:p w:rsidR="00000000" w:rsidRPr="006B37D1" w:rsidRDefault="00853708" w:rsidP="006B37D1">
      <w:pPr>
        <w:pStyle w:val="PlainText"/>
        <w:rPr>
          <w:rFonts w:ascii="Courier New" w:hAnsi="Courier New" w:cs="Courier New"/>
        </w:rPr>
      </w:pPr>
      <w:r w:rsidRPr="006B37D1">
        <w:rPr>
          <w:rFonts w:ascii="Courier New" w:hAnsi="Courier New" w:cs="Courier New"/>
        </w:rPr>
        <w:t>\begin{table}[</w:t>
      </w:r>
      <w:proofErr w:type="spellStart"/>
      <w:r w:rsidRPr="006B37D1">
        <w:rPr>
          <w:rFonts w:ascii="Courier New" w:hAnsi="Courier New" w:cs="Courier New"/>
        </w:rPr>
        <w:t>htb</w:t>
      </w:r>
      <w:proofErr w:type="spellEnd"/>
      <w:r w:rsidRPr="006B37D1">
        <w:rPr>
          <w:rFonts w:ascii="Courier New" w:hAnsi="Courier New" w:cs="Courier New"/>
        </w:rPr>
        <w:t>]</w:t>
      </w:r>
    </w:p>
    <w:p w:rsidR="00000000" w:rsidRPr="006B37D1" w:rsidRDefault="00853708" w:rsidP="006B37D1">
      <w:pPr>
        <w:pStyle w:val="PlainText"/>
        <w:rPr>
          <w:rFonts w:ascii="Courier New" w:hAnsi="Courier New" w:cs="Courier New"/>
        </w:rPr>
      </w:pPr>
      <w:r w:rsidRPr="006B37D1">
        <w:rPr>
          <w:rFonts w:ascii="Courier New" w:hAnsi="Courier New" w:cs="Courier New"/>
        </w:rPr>
        <w:t>\</w:t>
      </w:r>
      <w:proofErr w:type="spellStart"/>
      <w:r w:rsidRPr="006B37D1">
        <w:rPr>
          <w:rFonts w:ascii="Courier New" w:hAnsi="Courier New" w:cs="Courier New"/>
        </w:rPr>
        <w:t>scriptsize</w:t>
      </w:r>
      <w:proofErr w:type="spellEnd"/>
    </w:p>
    <w:p w:rsidR="00000000" w:rsidRPr="006B37D1" w:rsidRDefault="00853708" w:rsidP="006B37D1">
      <w:pPr>
        <w:pStyle w:val="PlainText"/>
        <w:rPr>
          <w:rFonts w:ascii="Courier New" w:hAnsi="Courier New" w:cs="Courier New"/>
        </w:rPr>
      </w:pPr>
      <w:r w:rsidRPr="006B37D1">
        <w:rPr>
          <w:rFonts w:ascii="Courier New" w:hAnsi="Courier New" w:cs="Courier New"/>
        </w:rPr>
        <w:t>\</w:t>
      </w:r>
      <w:proofErr w:type="spellStart"/>
      <w:r w:rsidRPr="006B37D1">
        <w:rPr>
          <w:rFonts w:ascii="Courier New" w:hAnsi="Courier New" w:cs="Courier New"/>
        </w:rPr>
        <w:t>centering</w:t>
      </w:r>
      <w:proofErr w:type="spellEnd"/>
    </w:p>
    <w:p w:rsidR="00000000" w:rsidRPr="006B37D1" w:rsidRDefault="00853708" w:rsidP="006B37D1">
      <w:pPr>
        <w:pStyle w:val="PlainText"/>
        <w:rPr>
          <w:rFonts w:ascii="Courier New" w:hAnsi="Courier New" w:cs="Courier New"/>
        </w:rPr>
      </w:pPr>
      <w:proofErr w:type="gramStart"/>
      <w:r w:rsidRPr="006B37D1">
        <w:rPr>
          <w:rFonts w:ascii="Courier New" w:hAnsi="Courier New" w:cs="Courier New"/>
        </w:rPr>
        <w:t>\caption{Accuracy performance.</w:t>
      </w:r>
      <w:proofErr w:type="gramEnd"/>
      <w:r w:rsidRPr="006B37D1">
        <w:rPr>
          <w:rFonts w:ascii="Courier New" w:hAnsi="Courier New" w:cs="Courier New"/>
        </w:rPr>
        <w:t xml:space="preserve"> </w:t>
      </w:r>
      <w:proofErr w:type="gramStart"/>
      <w:r w:rsidRPr="006B37D1">
        <w:rPr>
          <w:rFonts w:ascii="Courier New" w:hAnsi="Courier New" w:cs="Courier New"/>
        </w:rPr>
        <w:t>A sign</w:t>
      </w:r>
      <w:r w:rsidRPr="006B37D1">
        <w:rPr>
          <w:rFonts w:ascii="Courier New" w:hAnsi="Courier New" w:cs="Courier New"/>
        </w:rPr>
        <w:t>ificant improvement over baseline with $ \</w:t>
      </w:r>
      <w:proofErr w:type="spellStart"/>
      <w:r w:rsidRPr="006B37D1">
        <w:rPr>
          <w:rFonts w:ascii="Courier New" w:hAnsi="Courier New" w:cs="Courier New"/>
        </w:rPr>
        <w:t>ast</w:t>
      </w:r>
      <w:proofErr w:type="spellEnd"/>
      <w:r w:rsidRPr="006B37D1">
        <w:rPr>
          <w:rFonts w:ascii="Courier New" w:hAnsi="Courier New" w:cs="Courier New"/>
        </w:rPr>
        <w:t xml:space="preserve"> $ and LUO's model with $ \</w:t>
      </w:r>
      <w:proofErr w:type="spellStart"/>
      <w:r w:rsidRPr="006B37D1">
        <w:rPr>
          <w:rFonts w:ascii="Courier New" w:hAnsi="Courier New" w:cs="Courier New"/>
        </w:rPr>
        <w:t>ddagger</w:t>
      </w:r>
      <w:proofErr w:type="spellEnd"/>
      <w:r w:rsidRPr="006B37D1">
        <w:rPr>
          <w:rFonts w:ascii="Courier New" w:hAnsi="Courier New" w:cs="Courier New"/>
        </w:rPr>
        <w:t xml:space="preserve"> $ ($p &lt; 0.05$).}</w:t>
      </w:r>
      <w:proofErr w:type="gramEnd"/>
    </w:p>
    <w:p w:rsidR="00000000" w:rsidRPr="006B37D1" w:rsidRDefault="00853708" w:rsidP="006B37D1">
      <w:pPr>
        <w:pStyle w:val="PlainText"/>
        <w:rPr>
          <w:rFonts w:ascii="Courier New" w:hAnsi="Courier New" w:cs="Courier New"/>
        </w:rPr>
      </w:pPr>
      <w:r w:rsidRPr="006B37D1">
        <w:rPr>
          <w:rFonts w:ascii="Courier New" w:hAnsi="Courier New" w:cs="Courier New"/>
        </w:rPr>
        <w:t>\label{tab3}</w:t>
      </w:r>
    </w:p>
    <w:p w:rsidR="00000000" w:rsidRPr="006B37D1" w:rsidRDefault="00853708" w:rsidP="006B37D1">
      <w:pPr>
        <w:pStyle w:val="PlainText"/>
        <w:rPr>
          <w:rFonts w:ascii="Courier New" w:hAnsi="Courier New" w:cs="Courier New"/>
        </w:rPr>
      </w:pPr>
      <w:r w:rsidRPr="006B37D1">
        <w:rPr>
          <w:rFonts w:ascii="Courier New" w:hAnsi="Courier New" w:cs="Courier New"/>
        </w:rPr>
        <w:t>\begin{tabular}{|</w:t>
      </w:r>
      <w:proofErr w:type="spellStart"/>
      <w:r w:rsidRPr="006B37D1">
        <w:rPr>
          <w:rFonts w:ascii="Courier New" w:hAnsi="Courier New" w:cs="Courier New"/>
        </w:rPr>
        <w:t>l|l|l|l</w:t>
      </w:r>
      <w:proofErr w:type="spellEnd"/>
      <w:r w:rsidRPr="006B37D1">
        <w:rPr>
          <w:rFonts w:ascii="Courier New" w:hAnsi="Courier New" w:cs="Courier New"/>
        </w:rPr>
        <w:t>|}</w:t>
      </w:r>
    </w:p>
    <w:p w:rsidR="00000000" w:rsidRPr="006B37D1" w:rsidRDefault="00853708" w:rsidP="006B37D1">
      <w:pPr>
        <w:pStyle w:val="PlainText"/>
        <w:rPr>
          <w:rFonts w:ascii="Courier New" w:hAnsi="Courier New" w:cs="Courier New"/>
        </w:rPr>
      </w:pPr>
      <w:r w:rsidRPr="006B37D1">
        <w:rPr>
          <w:rFonts w:ascii="Courier New" w:hAnsi="Courier New" w:cs="Courier New"/>
        </w:rPr>
        <w:t>\</w:t>
      </w:r>
      <w:proofErr w:type="spellStart"/>
      <w:r w:rsidRPr="006B37D1">
        <w:rPr>
          <w:rFonts w:ascii="Courier New" w:hAnsi="Courier New" w:cs="Courier New"/>
        </w:rPr>
        <w:t>hline</w:t>
      </w:r>
      <w:proofErr w:type="spellEnd"/>
    </w:p>
    <w:p w:rsidR="00000000" w:rsidRPr="006B37D1" w:rsidRDefault="00853708" w:rsidP="006B37D1">
      <w:pPr>
        <w:pStyle w:val="PlainText"/>
        <w:rPr>
          <w:rFonts w:ascii="Courier New" w:hAnsi="Courier New" w:cs="Courier New"/>
        </w:rPr>
      </w:pPr>
      <w:r w:rsidRPr="006B37D1">
        <w:rPr>
          <w:rFonts w:ascii="Courier New" w:hAnsi="Courier New" w:cs="Courier New"/>
        </w:rPr>
        <w:t xml:space="preserve">Feature &amp; </w:t>
      </w:r>
      <w:proofErr w:type="gramStart"/>
      <w:r w:rsidRPr="006B37D1">
        <w:rPr>
          <w:rFonts w:ascii="Courier New" w:hAnsi="Courier New" w:cs="Courier New"/>
        </w:rPr>
        <w:t>Accuracy(</w:t>
      </w:r>
      <w:proofErr w:type="gramEnd"/>
      <w:r w:rsidRPr="006B37D1">
        <w:rPr>
          <w:rFonts w:ascii="Courier New" w:hAnsi="Courier New" w:cs="Courier New"/>
        </w:rPr>
        <w:t>\%) &amp; Feature &amp; Accuracy(\%)\\</w:t>
      </w:r>
    </w:p>
    <w:p w:rsidR="00000000" w:rsidRPr="006B37D1" w:rsidRDefault="00853708" w:rsidP="006B37D1">
      <w:pPr>
        <w:pStyle w:val="PlainText"/>
        <w:rPr>
          <w:rFonts w:ascii="Courier New" w:hAnsi="Courier New" w:cs="Courier New"/>
        </w:rPr>
      </w:pPr>
      <w:r w:rsidRPr="006B37D1">
        <w:rPr>
          <w:rFonts w:ascii="Courier New" w:hAnsi="Courier New" w:cs="Courier New"/>
        </w:rPr>
        <w:t>\</w:t>
      </w:r>
      <w:proofErr w:type="spellStart"/>
      <w:r w:rsidRPr="006B37D1">
        <w:rPr>
          <w:rFonts w:ascii="Courier New" w:hAnsi="Courier New" w:cs="Courier New"/>
        </w:rPr>
        <w:t>hline</w:t>
      </w:r>
      <w:proofErr w:type="spellEnd"/>
    </w:p>
    <w:p w:rsidR="00000000" w:rsidRPr="006B37D1" w:rsidRDefault="00853708" w:rsidP="006B37D1">
      <w:pPr>
        <w:pStyle w:val="PlainText"/>
        <w:rPr>
          <w:rFonts w:ascii="Courier New" w:hAnsi="Courier New" w:cs="Courier New"/>
        </w:rPr>
      </w:pPr>
      <w:proofErr w:type="gramStart"/>
      <w:r w:rsidRPr="006B37D1">
        <w:rPr>
          <w:rFonts w:ascii="Courier New" w:hAnsi="Courier New" w:cs="Courier New"/>
        </w:rPr>
        <w:t>baseline</w:t>
      </w:r>
      <w:proofErr w:type="gramEnd"/>
      <w:r w:rsidRPr="006B37D1">
        <w:rPr>
          <w:rFonts w:ascii="Courier New" w:hAnsi="Courier New" w:cs="Courier New"/>
        </w:rPr>
        <w:t xml:space="preserve"> &amp; 60.85 &amp; &amp; \\</w:t>
      </w:r>
    </w:p>
    <w:p w:rsidR="00000000" w:rsidRPr="006B37D1" w:rsidRDefault="00853708" w:rsidP="006B37D1">
      <w:pPr>
        <w:pStyle w:val="PlainText"/>
        <w:rPr>
          <w:rFonts w:ascii="Courier New" w:hAnsi="Courier New" w:cs="Courier New"/>
        </w:rPr>
      </w:pPr>
      <w:r w:rsidRPr="006B37D1">
        <w:rPr>
          <w:rFonts w:ascii="Courier New" w:hAnsi="Courier New" w:cs="Courier New"/>
        </w:rPr>
        <w:t>\</w:t>
      </w:r>
      <w:proofErr w:type="spellStart"/>
      <w:r w:rsidRPr="006B37D1">
        <w:rPr>
          <w:rFonts w:ascii="Courier New" w:hAnsi="Courier New" w:cs="Courier New"/>
        </w:rPr>
        <w:t>hline</w:t>
      </w:r>
      <w:proofErr w:type="spellEnd"/>
    </w:p>
    <w:p w:rsidR="00000000" w:rsidRPr="006B37D1" w:rsidRDefault="00853708" w:rsidP="006B37D1">
      <w:pPr>
        <w:pStyle w:val="PlainText"/>
        <w:rPr>
          <w:rFonts w:ascii="Courier New" w:hAnsi="Courier New" w:cs="Courier New"/>
        </w:rPr>
      </w:pPr>
      <w:r w:rsidRPr="006B37D1">
        <w:rPr>
          <w:rFonts w:ascii="Courier New" w:hAnsi="Courier New" w:cs="Courier New"/>
        </w:rPr>
        <w:t>TF-IDF &amp; 62.85   $\</w:t>
      </w:r>
      <w:proofErr w:type="spellStart"/>
      <w:r w:rsidRPr="006B37D1">
        <w:rPr>
          <w:rFonts w:ascii="Courier New" w:hAnsi="Courier New" w:cs="Courier New"/>
        </w:rPr>
        <w:t>ast</w:t>
      </w:r>
      <w:proofErr w:type="spellEnd"/>
      <w:r w:rsidRPr="006B37D1">
        <w:rPr>
          <w:rFonts w:ascii="Courier New" w:hAnsi="Courier New" w:cs="Courier New"/>
        </w:rPr>
        <w:t xml:space="preserve">$ </w:t>
      </w:r>
      <w:r w:rsidRPr="006B37D1">
        <w:rPr>
          <w:rFonts w:ascii="Courier New" w:hAnsi="Courier New" w:cs="Courier New"/>
        </w:rPr>
        <w:t>&amp; LUO &amp; 71.76 $ \</w:t>
      </w:r>
      <w:proofErr w:type="spellStart"/>
      <w:proofErr w:type="gramStart"/>
      <w:r w:rsidRPr="006B37D1">
        <w:rPr>
          <w:rFonts w:ascii="Courier New" w:hAnsi="Courier New" w:cs="Courier New"/>
        </w:rPr>
        <w:t>ast</w:t>
      </w:r>
      <w:proofErr w:type="spellEnd"/>
      <w:r w:rsidRPr="006B37D1">
        <w:rPr>
          <w:rFonts w:ascii="Courier New" w:hAnsi="Courier New" w:cs="Courier New"/>
        </w:rPr>
        <w:t xml:space="preserve">  $</w:t>
      </w:r>
      <w:proofErr w:type="gramEnd"/>
      <w:r w:rsidRPr="006B37D1">
        <w:rPr>
          <w:rFonts w:ascii="Courier New" w:hAnsi="Courier New" w:cs="Courier New"/>
        </w:rPr>
        <w:t>\\</w:t>
      </w:r>
    </w:p>
    <w:p w:rsidR="00000000" w:rsidRPr="006B37D1" w:rsidRDefault="00853708" w:rsidP="006B37D1">
      <w:pPr>
        <w:pStyle w:val="PlainText"/>
        <w:rPr>
          <w:rFonts w:ascii="Courier New" w:hAnsi="Courier New" w:cs="Courier New"/>
        </w:rPr>
      </w:pPr>
      <w:proofErr w:type="gramStart"/>
      <w:r w:rsidRPr="006B37D1">
        <w:rPr>
          <w:rFonts w:ascii="Courier New" w:hAnsi="Courier New" w:cs="Courier New"/>
        </w:rPr>
        <w:t>entity</w:t>
      </w:r>
      <w:proofErr w:type="gramEnd"/>
      <w:r w:rsidRPr="006B37D1">
        <w:rPr>
          <w:rFonts w:ascii="Courier New" w:hAnsi="Courier New" w:cs="Courier New"/>
        </w:rPr>
        <w:t xml:space="preserve"> &amp; 68.76  $\</w:t>
      </w:r>
      <w:proofErr w:type="spellStart"/>
      <w:r w:rsidRPr="006B37D1">
        <w:rPr>
          <w:rFonts w:ascii="Courier New" w:hAnsi="Courier New" w:cs="Courier New"/>
        </w:rPr>
        <w:t>ast</w:t>
      </w:r>
      <w:proofErr w:type="spellEnd"/>
      <w:r w:rsidRPr="006B37D1">
        <w:rPr>
          <w:rFonts w:ascii="Courier New" w:hAnsi="Courier New" w:cs="Courier New"/>
        </w:rPr>
        <w:t xml:space="preserve">$ &amp; </w:t>
      </w:r>
      <w:proofErr w:type="spellStart"/>
      <w:r w:rsidRPr="006B37D1">
        <w:rPr>
          <w:rFonts w:ascii="Courier New" w:hAnsi="Courier New" w:cs="Courier New"/>
        </w:rPr>
        <w:t>LUO+entity</w:t>
      </w:r>
      <w:proofErr w:type="spellEnd"/>
      <w:r w:rsidRPr="006B37D1">
        <w:rPr>
          <w:rFonts w:ascii="Courier New" w:hAnsi="Courier New" w:cs="Courier New"/>
        </w:rPr>
        <w:t xml:space="preserve"> &amp; 72.15 $\</w:t>
      </w:r>
      <w:proofErr w:type="spellStart"/>
      <w:r w:rsidRPr="006B37D1">
        <w:rPr>
          <w:rFonts w:ascii="Courier New" w:hAnsi="Courier New" w:cs="Courier New"/>
        </w:rPr>
        <w:t>ast</w:t>
      </w:r>
      <w:proofErr w:type="spellEnd"/>
      <w:r w:rsidRPr="006B37D1">
        <w:rPr>
          <w:rFonts w:ascii="Courier New" w:hAnsi="Courier New" w:cs="Courier New"/>
        </w:rPr>
        <w:t>$\\</w:t>
      </w:r>
    </w:p>
    <w:p w:rsidR="00000000" w:rsidRPr="006B37D1" w:rsidRDefault="00853708" w:rsidP="006B37D1">
      <w:pPr>
        <w:pStyle w:val="PlainText"/>
        <w:rPr>
          <w:rFonts w:ascii="Courier New" w:hAnsi="Courier New" w:cs="Courier New"/>
        </w:rPr>
      </w:pPr>
      <w:proofErr w:type="gramStart"/>
      <w:r w:rsidRPr="006B37D1">
        <w:rPr>
          <w:rFonts w:ascii="Courier New" w:hAnsi="Courier New" w:cs="Courier New"/>
        </w:rPr>
        <w:t>hashtag</w:t>
      </w:r>
      <w:proofErr w:type="gramEnd"/>
      <w:r w:rsidRPr="006B37D1">
        <w:rPr>
          <w:rFonts w:ascii="Courier New" w:hAnsi="Courier New" w:cs="Courier New"/>
        </w:rPr>
        <w:t xml:space="preserve"> &amp; 59.12  &amp; </w:t>
      </w:r>
      <w:proofErr w:type="spellStart"/>
      <w:r w:rsidRPr="006B37D1">
        <w:rPr>
          <w:rFonts w:ascii="Courier New" w:hAnsi="Courier New" w:cs="Courier New"/>
        </w:rPr>
        <w:t>LUO+hashtag</w:t>
      </w:r>
      <w:proofErr w:type="spellEnd"/>
      <w:r w:rsidRPr="006B37D1">
        <w:rPr>
          <w:rFonts w:ascii="Courier New" w:hAnsi="Courier New" w:cs="Courier New"/>
        </w:rPr>
        <w:t xml:space="preserve"> &amp; 68.44 $\</w:t>
      </w:r>
      <w:proofErr w:type="spellStart"/>
      <w:r w:rsidRPr="006B37D1">
        <w:rPr>
          <w:rFonts w:ascii="Courier New" w:hAnsi="Courier New" w:cs="Courier New"/>
        </w:rPr>
        <w:t>ast</w:t>
      </w:r>
      <w:proofErr w:type="spellEnd"/>
      <w:r w:rsidRPr="006B37D1">
        <w:rPr>
          <w:rFonts w:ascii="Courier New" w:hAnsi="Courier New" w:cs="Courier New"/>
        </w:rPr>
        <w:t>$\\</w:t>
      </w:r>
    </w:p>
    <w:p w:rsidR="00000000" w:rsidRPr="006B37D1" w:rsidRDefault="00853708" w:rsidP="006B37D1">
      <w:pPr>
        <w:pStyle w:val="PlainText"/>
        <w:rPr>
          <w:rFonts w:ascii="Courier New" w:hAnsi="Courier New" w:cs="Courier New"/>
        </w:rPr>
      </w:pPr>
      <w:r w:rsidRPr="006B37D1">
        <w:rPr>
          <w:rFonts w:ascii="Courier New" w:hAnsi="Courier New" w:cs="Courier New"/>
        </w:rPr>
        <w:t>\</w:t>
      </w:r>
      <w:proofErr w:type="spellStart"/>
      <w:r w:rsidRPr="006B37D1">
        <w:rPr>
          <w:rFonts w:ascii="Courier New" w:hAnsi="Courier New" w:cs="Courier New"/>
        </w:rPr>
        <w:t>hline</w:t>
      </w:r>
      <w:proofErr w:type="spellEnd"/>
    </w:p>
    <w:p w:rsidR="00000000" w:rsidRPr="006B37D1" w:rsidRDefault="00853708" w:rsidP="006B37D1">
      <w:pPr>
        <w:pStyle w:val="PlainText"/>
        <w:rPr>
          <w:rFonts w:ascii="Courier New" w:hAnsi="Courier New" w:cs="Courier New"/>
        </w:rPr>
      </w:pPr>
      <w:r w:rsidRPr="006B37D1">
        <w:rPr>
          <w:rFonts w:ascii="Courier New" w:hAnsi="Courier New" w:cs="Courier New"/>
        </w:rPr>
        <w:t>TSM &amp; 67.44 $\</w:t>
      </w:r>
      <w:proofErr w:type="spellStart"/>
      <w:r w:rsidRPr="006B37D1">
        <w:rPr>
          <w:rFonts w:ascii="Courier New" w:hAnsi="Courier New" w:cs="Courier New"/>
        </w:rPr>
        <w:t>ast</w:t>
      </w:r>
      <w:proofErr w:type="spellEnd"/>
      <w:r w:rsidRPr="006B37D1">
        <w:rPr>
          <w:rFonts w:ascii="Courier New" w:hAnsi="Courier New" w:cs="Courier New"/>
        </w:rPr>
        <w:t>$ &amp; LUO+TSM &amp; 68.23 $\</w:t>
      </w:r>
      <w:proofErr w:type="spellStart"/>
      <w:r w:rsidRPr="006B37D1">
        <w:rPr>
          <w:rFonts w:ascii="Courier New" w:hAnsi="Courier New" w:cs="Courier New"/>
        </w:rPr>
        <w:t>ast</w:t>
      </w:r>
      <w:proofErr w:type="spellEnd"/>
      <w:r w:rsidRPr="006B37D1">
        <w:rPr>
          <w:rFonts w:ascii="Courier New" w:hAnsi="Courier New" w:cs="Courier New"/>
        </w:rPr>
        <w:t>$\\</w:t>
      </w:r>
    </w:p>
    <w:p w:rsidR="00000000" w:rsidRPr="006B37D1" w:rsidRDefault="00853708" w:rsidP="006B37D1">
      <w:pPr>
        <w:pStyle w:val="PlainText"/>
        <w:rPr>
          <w:rFonts w:ascii="Courier New" w:hAnsi="Courier New" w:cs="Courier New"/>
        </w:rPr>
      </w:pPr>
      <w:r w:rsidRPr="006B37D1">
        <w:rPr>
          <w:rFonts w:ascii="Courier New" w:hAnsi="Courier New" w:cs="Courier New"/>
        </w:rPr>
        <w:t>JST &amp; 68.13 $\</w:t>
      </w:r>
      <w:proofErr w:type="spellStart"/>
      <w:r w:rsidRPr="006B37D1">
        <w:rPr>
          <w:rFonts w:ascii="Courier New" w:hAnsi="Courier New" w:cs="Courier New"/>
        </w:rPr>
        <w:t>ast</w:t>
      </w:r>
      <w:proofErr w:type="spellEnd"/>
      <w:r w:rsidRPr="006B37D1">
        <w:rPr>
          <w:rFonts w:ascii="Courier New" w:hAnsi="Courier New" w:cs="Courier New"/>
        </w:rPr>
        <w:t>$ &amp; LUO+JST &amp; 70.53 $\</w:t>
      </w:r>
      <w:proofErr w:type="spellStart"/>
      <w:r w:rsidRPr="006B37D1">
        <w:rPr>
          <w:rFonts w:ascii="Courier New" w:hAnsi="Courier New" w:cs="Courier New"/>
        </w:rPr>
        <w:t>ast</w:t>
      </w:r>
      <w:proofErr w:type="spellEnd"/>
      <w:r w:rsidRPr="006B37D1">
        <w:rPr>
          <w:rFonts w:ascii="Courier New" w:hAnsi="Courier New" w:cs="Courier New"/>
        </w:rPr>
        <w:t>$\\</w:t>
      </w:r>
    </w:p>
    <w:p w:rsidR="00000000" w:rsidRPr="006B37D1" w:rsidRDefault="00853708" w:rsidP="006B37D1">
      <w:pPr>
        <w:pStyle w:val="PlainText"/>
        <w:rPr>
          <w:rFonts w:ascii="Courier New" w:hAnsi="Courier New" w:cs="Courier New"/>
        </w:rPr>
      </w:pPr>
      <w:r w:rsidRPr="006B37D1">
        <w:rPr>
          <w:rFonts w:ascii="Courier New" w:hAnsi="Courier New" w:cs="Courier New"/>
        </w:rPr>
        <w:t>\</w:t>
      </w:r>
      <w:proofErr w:type="spellStart"/>
      <w:r w:rsidRPr="006B37D1">
        <w:rPr>
          <w:rFonts w:ascii="Courier New" w:hAnsi="Courier New" w:cs="Courier New"/>
        </w:rPr>
        <w:t>hline</w:t>
      </w:r>
      <w:proofErr w:type="spellEnd"/>
    </w:p>
    <w:p w:rsidR="00000000" w:rsidRPr="006B37D1" w:rsidRDefault="00853708" w:rsidP="006B37D1">
      <w:pPr>
        <w:pStyle w:val="PlainText"/>
        <w:rPr>
          <w:rFonts w:ascii="Courier New" w:hAnsi="Courier New" w:cs="Courier New"/>
        </w:rPr>
      </w:pPr>
      <w:r w:rsidRPr="006B37D1">
        <w:rPr>
          <w:rFonts w:ascii="Courier New" w:hAnsi="Courier New" w:cs="Courier New"/>
        </w:rPr>
        <w:t xml:space="preserve">$ </w:t>
      </w:r>
      <w:proofErr w:type="spellStart"/>
      <w:proofErr w:type="gramStart"/>
      <w:r w:rsidRPr="006B37D1">
        <w:rPr>
          <w:rFonts w:ascii="Courier New" w:hAnsi="Courier New" w:cs="Courier New"/>
        </w:rPr>
        <w:t>Sim</w:t>
      </w:r>
      <w:proofErr w:type="spellEnd"/>
      <w:r w:rsidRPr="006B37D1">
        <w:rPr>
          <w:rFonts w:ascii="Courier New" w:hAnsi="Courier New" w:cs="Courier New"/>
        </w:rPr>
        <w:t>(</w:t>
      </w:r>
      <w:proofErr w:type="spellStart"/>
      <w:proofErr w:type="gramEnd"/>
      <w:r w:rsidRPr="006B37D1">
        <w:rPr>
          <w:rFonts w:ascii="Courier New" w:hAnsi="Courier New" w:cs="Courier New"/>
        </w:rPr>
        <w:t>f,t</w:t>
      </w:r>
      <w:proofErr w:type="spellEnd"/>
      <w:r w:rsidRPr="006B37D1">
        <w:rPr>
          <w:rFonts w:ascii="Courier New" w:hAnsi="Courier New" w:cs="Courier New"/>
        </w:rPr>
        <w:t xml:space="preserve">) $ &amp; 73.88   </w:t>
      </w:r>
      <w:r w:rsidRPr="006B37D1">
        <w:rPr>
          <w:rFonts w:ascii="Courier New" w:hAnsi="Courier New" w:cs="Courier New"/>
        </w:rPr>
        <w:t>$\</w:t>
      </w:r>
      <w:proofErr w:type="spellStart"/>
      <w:r w:rsidRPr="006B37D1">
        <w:rPr>
          <w:rFonts w:ascii="Courier New" w:hAnsi="Courier New" w:cs="Courier New"/>
        </w:rPr>
        <w:t>ast</w:t>
      </w:r>
      <w:proofErr w:type="spellEnd"/>
      <w:r w:rsidRPr="006B37D1">
        <w:rPr>
          <w:rFonts w:ascii="Courier New" w:hAnsi="Courier New" w:cs="Courier New"/>
        </w:rPr>
        <w:t xml:space="preserve">  \quad \</w:t>
      </w:r>
      <w:proofErr w:type="spellStart"/>
      <w:r w:rsidRPr="006B37D1">
        <w:rPr>
          <w:rFonts w:ascii="Courier New" w:hAnsi="Courier New" w:cs="Courier New"/>
        </w:rPr>
        <w:t>ddagger</w:t>
      </w:r>
      <w:proofErr w:type="spellEnd"/>
      <w:r w:rsidRPr="006B37D1">
        <w:rPr>
          <w:rFonts w:ascii="Courier New" w:hAnsi="Courier New" w:cs="Courier New"/>
        </w:rPr>
        <w:t xml:space="preserve"> $ &amp;LUO+$ </w:t>
      </w:r>
      <w:proofErr w:type="spellStart"/>
      <w:r w:rsidRPr="006B37D1">
        <w:rPr>
          <w:rFonts w:ascii="Courier New" w:hAnsi="Courier New" w:cs="Courier New"/>
        </w:rPr>
        <w:t>Sim</w:t>
      </w:r>
      <w:proofErr w:type="spellEnd"/>
      <w:r w:rsidRPr="006B37D1">
        <w:rPr>
          <w:rFonts w:ascii="Courier New" w:hAnsi="Courier New" w:cs="Courier New"/>
        </w:rPr>
        <w:t>(</w:t>
      </w:r>
      <w:proofErr w:type="spellStart"/>
      <w:r w:rsidRPr="006B37D1">
        <w:rPr>
          <w:rFonts w:ascii="Courier New" w:hAnsi="Courier New" w:cs="Courier New"/>
        </w:rPr>
        <w:t>f,t</w:t>
      </w:r>
      <w:proofErr w:type="spellEnd"/>
      <w:r w:rsidRPr="006B37D1">
        <w:rPr>
          <w:rFonts w:ascii="Courier New" w:hAnsi="Courier New" w:cs="Courier New"/>
        </w:rPr>
        <w:t>)$ &amp; 74.04  $ \</w:t>
      </w:r>
      <w:proofErr w:type="spellStart"/>
      <w:r w:rsidRPr="006B37D1">
        <w:rPr>
          <w:rFonts w:ascii="Courier New" w:hAnsi="Courier New" w:cs="Courier New"/>
        </w:rPr>
        <w:t>ast</w:t>
      </w:r>
      <w:proofErr w:type="spellEnd"/>
      <w:r w:rsidRPr="006B37D1">
        <w:rPr>
          <w:rFonts w:ascii="Courier New" w:hAnsi="Courier New" w:cs="Courier New"/>
        </w:rPr>
        <w:t xml:space="preserve"> \quad \</w:t>
      </w:r>
      <w:proofErr w:type="spellStart"/>
      <w:r w:rsidRPr="006B37D1">
        <w:rPr>
          <w:rFonts w:ascii="Courier New" w:hAnsi="Courier New" w:cs="Courier New"/>
        </w:rPr>
        <w:t>ddagger</w:t>
      </w:r>
      <w:proofErr w:type="spellEnd"/>
      <w:r w:rsidRPr="006B37D1">
        <w:rPr>
          <w:rFonts w:ascii="Courier New" w:hAnsi="Courier New" w:cs="Courier New"/>
        </w:rPr>
        <w:t xml:space="preserve"> $\\</w:t>
      </w:r>
    </w:p>
    <w:p w:rsidR="00000000" w:rsidRPr="006B37D1" w:rsidRDefault="00853708" w:rsidP="006B37D1">
      <w:pPr>
        <w:pStyle w:val="PlainText"/>
        <w:rPr>
          <w:rFonts w:ascii="Courier New" w:hAnsi="Courier New" w:cs="Courier New"/>
        </w:rPr>
      </w:pPr>
      <w:r w:rsidRPr="006B37D1">
        <w:rPr>
          <w:rFonts w:ascii="Courier New" w:hAnsi="Courier New" w:cs="Courier New"/>
        </w:rPr>
        <w:t xml:space="preserve">$ </w:t>
      </w:r>
      <w:proofErr w:type="spellStart"/>
      <w:proofErr w:type="gramStart"/>
      <w:r w:rsidRPr="006B37D1">
        <w:rPr>
          <w:rFonts w:ascii="Courier New" w:hAnsi="Courier New" w:cs="Courier New"/>
        </w:rPr>
        <w:t>Sim</w:t>
      </w:r>
      <w:proofErr w:type="spellEnd"/>
      <w:r w:rsidRPr="006B37D1">
        <w:rPr>
          <w:rFonts w:ascii="Courier New" w:hAnsi="Courier New" w:cs="Courier New"/>
        </w:rPr>
        <w:t>(</w:t>
      </w:r>
      <w:proofErr w:type="spellStart"/>
      <w:proofErr w:type="gramEnd"/>
      <w:r w:rsidRPr="006B37D1">
        <w:rPr>
          <w:rFonts w:ascii="Courier New" w:hAnsi="Courier New" w:cs="Courier New"/>
        </w:rPr>
        <w:t>f,u_a</w:t>
      </w:r>
      <w:proofErr w:type="spellEnd"/>
      <w:r w:rsidRPr="006B37D1">
        <w:rPr>
          <w:rFonts w:ascii="Courier New" w:hAnsi="Courier New" w:cs="Courier New"/>
        </w:rPr>
        <w:t>)  $ &amp; 70.04   $\</w:t>
      </w:r>
      <w:proofErr w:type="spellStart"/>
      <w:r w:rsidRPr="006B37D1">
        <w:rPr>
          <w:rFonts w:ascii="Courier New" w:hAnsi="Courier New" w:cs="Courier New"/>
        </w:rPr>
        <w:t>ast</w:t>
      </w:r>
      <w:proofErr w:type="spellEnd"/>
      <w:r w:rsidRPr="006B37D1">
        <w:rPr>
          <w:rFonts w:ascii="Courier New" w:hAnsi="Courier New" w:cs="Courier New"/>
        </w:rPr>
        <w:t xml:space="preserve">  $ &amp; LUO+$ </w:t>
      </w:r>
      <w:proofErr w:type="spellStart"/>
      <w:r w:rsidRPr="006B37D1">
        <w:rPr>
          <w:rFonts w:ascii="Courier New" w:hAnsi="Courier New" w:cs="Courier New"/>
        </w:rPr>
        <w:t>Sim</w:t>
      </w:r>
      <w:proofErr w:type="spellEnd"/>
      <w:r w:rsidRPr="006B37D1">
        <w:rPr>
          <w:rFonts w:ascii="Courier New" w:hAnsi="Courier New" w:cs="Courier New"/>
        </w:rPr>
        <w:t>(</w:t>
      </w:r>
      <w:proofErr w:type="spellStart"/>
      <w:r w:rsidRPr="006B37D1">
        <w:rPr>
          <w:rFonts w:ascii="Courier New" w:hAnsi="Courier New" w:cs="Courier New"/>
        </w:rPr>
        <w:t>f,u_a</w:t>
      </w:r>
      <w:proofErr w:type="spellEnd"/>
      <w:r w:rsidRPr="006B37D1">
        <w:rPr>
          <w:rFonts w:ascii="Courier New" w:hAnsi="Courier New" w:cs="Courier New"/>
        </w:rPr>
        <w:t>)$ &amp; 70.27  $ \</w:t>
      </w:r>
      <w:proofErr w:type="spellStart"/>
      <w:r w:rsidRPr="006B37D1">
        <w:rPr>
          <w:rFonts w:ascii="Courier New" w:hAnsi="Courier New" w:cs="Courier New"/>
        </w:rPr>
        <w:t>ast</w:t>
      </w:r>
      <w:proofErr w:type="spellEnd"/>
      <w:r w:rsidRPr="006B37D1">
        <w:rPr>
          <w:rFonts w:ascii="Courier New" w:hAnsi="Courier New" w:cs="Courier New"/>
        </w:rPr>
        <w:t xml:space="preserve"> $\\</w:t>
      </w:r>
    </w:p>
    <w:p w:rsidR="00000000" w:rsidRPr="006B37D1" w:rsidRDefault="00853708" w:rsidP="006B37D1">
      <w:pPr>
        <w:pStyle w:val="PlainText"/>
        <w:rPr>
          <w:rFonts w:ascii="Courier New" w:hAnsi="Courier New" w:cs="Courier New"/>
        </w:rPr>
      </w:pPr>
      <w:r w:rsidRPr="006B37D1">
        <w:rPr>
          <w:rFonts w:ascii="Courier New" w:hAnsi="Courier New" w:cs="Courier New"/>
        </w:rPr>
        <w:t xml:space="preserve">$ </w:t>
      </w:r>
      <w:proofErr w:type="spellStart"/>
      <w:proofErr w:type="gramStart"/>
      <w:r w:rsidRPr="006B37D1">
        <w:rPr>
          <w:rFonts w:ascii="Courier New" w:hAnsi="Courier New" w:cs="Courier New"/>
        </w:rPr>
        <w:t>Sim</w:t>
      </w:r>
      <w:proofErr w:type="spellEnd"/>
      <w:r w:rsidRPr="006B37D1">
        <w:rPr>
          <w:rFonts w:ascii="Courier New" w:hAnsi="Courier New" w:cs="Courier New"/>
        </w:rPr>
        <w:t>(</w:t>
      </w:r>
      <w:proofErr w:type="spellStart"/>
      <w:proofErr w:type="gramEnd"/>
      <w:r w:rsidRPr="006B37D1">
        <w:rPr>
          <w:rFonts w:ascii="Courier New" w:hAnsi="Courier New" w:cs="Courier New"/>
        </w:rPr>
        <w:t>u_a,t</w:t>
      </w:r>
      <w:proofErr w:type="spellEnd"/>
      <w:r w:rsidRPr="006B37D1">
        <w:rPr>
          <w:rFonts w:ascii="Courier New" w:hAnsi="Courier New" w:cs="Courier New"/>
        </w:rPr>
        <w:t>)  $ &amp; 69.64   $\</w:t>
      </w:r>
      <w:proofErr w:type="spellStart"/>
      <w:r w:rsidRPr="006B37D1">
        <w:rPr>
          <w:rFonts w:ascii="Courier New" w:hAnsi="Courier New" w:cs="Courier New"/>
        </w:rPr>
        <w:t>ast</w:t>
      </w:r>
      <w:proofErr w:type="spellEnd"/>
      <w:r w:rsidRPr="006B37D1">
        <w:rPr>
          <w:rFonts w:ascii="Courier New" w:hAnsi="Courier New" w:cs="Courier New"/>
        </w:rPr>
        <w:t xml:space="preserve">  $ &amp; LUO+$ </w:t>
      </w:r>
      <w:proofErr w:type="spellStart"/>
      <w:r w:rsidRPr="006B37D1">
        <w:rPr>
          <w:rFonts w:ascii="Courier New" w:hAnsi="Courier New" w:cs="Courier New"/>
        </w:rPr>
        <w:t>Sim</w:t>
      </w:r>
      <w:proofErr w:type="spellEnd"/>
      <w:r w:rsidRPr="006B37D1">
        <w:rPr>
          <w:rFonts w:ascii="Courier New" w:hAnsi="Courier New" w:cs="Courier New"/>
        </w:rPr>
        <w:t>(</w:t>
      </w:r>
      <w:proofErr w:type="spellStart"/>
      <w:r w:rsidRPr="006B37D1">
        <w:rPr>
          <w:rFonts w:ascii="Courier New" w:hAnsi="Courier New" w:cs="Courier New"/>
        </w:rPr>
        <w:t>u_a,t</w:t>
      </w:r>
      <w:proofErr w:type="spellEnd"/>
      <w:r w:rsidRPr="006B37D1">
        <w:rPr>
          <w:rFonts w:ascii="Courier New" w:hAnsi="Courier New" w:cs="Courier New"/>
        </w:rPr>
        <w:t>)$ &amp; 71.86  $ \</w:t>
      </w:r>
      <w:proofErr w:type="spellStart"/>
      <w:r w:rsidRPr="006B37D1">
        <w:rPr>
          <w:rFonts w:ascii="Courier New" w:hAnsi="Courier New" w:cs="Courier New"/>
        </w:rPr>
        <w:t>ast</w:t>
      </w:r>
      <w:proofErr w:type="spellEnd"/>
      <w:r w:rsidRPr="006B37D1">
        <w:rPr>
          <w:rFonts w:ascii="Courier New" w:hAnsi="Courier New" w:cs="Courier New"/>
        </w:rPr>
        <w:t xml:space="preserve"> $\\</w:t>
      </w:r>
    </w:p>
    <w:p w:rsidR="00000000" w:rsidRPr="006B37D1" w:rsidRDefault="00853708" w:rsidP="006B37D1">
      <w:pPr>
        <w:pStyle w:val="PlainText"/>
        <w:rPr>
          <w:rFonts w:ascii="Courier New" w:hAnsi="Courier New" w:cs="Courier New"/>
        </w:rPr>
      </w:pPr>
      <w:r w:rsidRPr="006B37D1">
        <w:rPr>
          <w:rFonts w:ascii="Courier New" w:hAnsi="Courier New" w:cs="Courier New"/>
        </w:rPr>
        <w:t xml:space="preserve">$ </w:t>
      </w:r>
      <w:proofErr w:type="spellStart"/>
      <w:r w:rsidRPr="006B37D1">
        <w:rPr>
          <w:rFonts w:ascii="Courier New" w:hAnsi="Courier New" w:cs="Courier New"/>
        </w:rPr>
        <w:t>sim</w:t>
      </w:r>
      <w:proofErr w:type="spellEnd"/>
      <w:proofErr w:type="gramStart"/>
      <w:r w:rsidRPr="006B37D1">
        <w:rPr>
          <w:rFonts w:ascii="Courier New" w:hAnsi="Courier New" w:cs="Courier New"/>
        </w:rPr>
        <w:t>_{</w:t>
      </w:r>
      <w:proofErr w:type="gramEnd"/>
      <w:r w:rsidRPr="006B37D1">
        <w:rPr>
          <w:rFonts w:ascii="Courier New" w:hAnsi="Courier New" w:cs="Courier New"/>
        </w:rPr>
        <w:t>all}  $ &amp; \</w:t>
      </w:r>
      <w:proofErr w:type="spellStart"/>
      <w:r w:rsidRPr="006B37D1">
        <w:rPr>
          <w:rFonts w:ascii="Courier New" w:hAnsi="Courier New" w:cs="Courier New"/>
        </w:rPr>
        <w:t>textbf</w:t>
      </w:r>
      <w:proofErr w:type="spellEnd"/>
      <w:r w:rsidRPr="006B37D1">
        <w:rPr>
          <w:rFonts w:ascii="Courier New" w:hAnsi="Courier New" w:cs="Courier New"/>
        </w:rPr>
        <w:t>{75.64</w:t>
      </w:r>
      <w:r w:rsidRPr="006B37D1">
        <w:rPr>
          <w:rFonts w:ascii="Courier New" w:hAnsi="Courier New" w:cs="Courier New"/>
        </w:rPr>
        <w:t>}   $\</w:t>
      </w:r>
      <w:proofErr w:type="spellStart"/>
      <w:r w:rsidRPr="006B37D1">
        <w:rPr>
          <w:rFonts w:ascii="Courier New" w:hAnsi="Courier New" w:cs="Courier New"/>
        </w:rPr>
        <w:t>ast</w:t>
      </w:r>
      <w:proofErr w:type="spellEnd"/>
      <w:r w:rsidRPr="006B37D1">
        <w:rPr>
          <w:rFonts w:ascii="Courier New" w:hAnsi="Courier New" w:cs="Courier New"/>
        </w:rPr>
        <w:t xml:space="preserve"> \quad \</w:t>
      </w:r>
      <w:proofErr w:type="spellStart"/>
      <w:r w:rsidRPr="006B37D1">
        <w:rPr>
          <w:rFonts w:ascii="Courier New" w:hAnsi="Courier New" w:cs="Courier New"/>
        </w:rPr>
        <w:t>ddagger</w:t>
      </w:r>
      <w:proofErr w:type="spellEnd"/>
      <w:r w:rsidRPr="006B37D1">
        <w:rPr>
          <w:rFonts w:ascii="Courier New" w:hAnsi="Courier New" w:cs="Courier New"/>
        </w:rPr>
        <w:t xml:space="preserve"> $ &amp; LUO+$ </w:t>
      </w:r>
      <w:proofErr w:type="spellStart"/>
      <w:r w:rsidRPr="006B37D1">
        <w:rPr>
          <w:rFonts w:ascii="Courier New" w:hAnsi="Courier New" w:cs="Courier New"/>
        </w:rPr>
        <w:t>sim</w:t>
      </w:r>
      <w:proofErr w:type="spellEnd"/>
      <w:r w:rsidRPr="006B37D1">
        <w:rPr>
          <w:rFonts w:ascii="Courier New" w:hAnsi="Courier New" w:cs="Courier New"/>
        </w:rPr>
        <w:t>_{all}  $ &amp; \</w:t>
      </w:r>
      <w:proofErr w:type="spellStart"/>
      <w:r w:rsidRPr="006B37D1">
        <w:rPr>
          <w:rFonts w:ascii="Courier New" w:hAnsi="Courier New" w:cs="Courier New"/>
        </w:rPr>
        <w:t>textbf</w:t>
      </w:r>
      <w:proofErr w:type="spellEnd"/>
      <w:r w:rsidRPr="006B37D1">
        <w:rPr>
          <w:rFonts w:ascii="Courier New" w:hAnsi="Courier New" w:cs="Courier New"/>
        </w:rPr>
        <w:t>{78.15}  $ \</w:t>
      </w:r>
      <w:proofErr w:type="spellStart"/>
      <w:r w:rsidRPr="006B37D1">
        <w:rPr>
          <w:rFonts w:ascii="Courier New" w:hAnsi="Courier New" w:cs="Courier New"/>
        </w:rPr>
        <w:t>ast</w:t>
      </w:r>
      <w:proofErr w:type="spellEnd"/>
      <w:r w:rsidRPr="006B37D1">
        <w:rPr>
          <w:rFonts w:ascii="Courier New" w:hAnsi="Courier New" w:cs="Courier New"/>
        </w:rPr>
        <w:t xml:space="preserve"> \quad \</w:t>
      </w:r>
      <w:proofErr w:type="spellStart"/>
      <w:r w:rsidRPr="006B37D1">
        <w:rPr>
          <w:rFonts w:ascii="Courier New" w:hAnsi="Courier New" w:cs="Courier New"/>
        </w:rPr>
        <w:t>ddagger</w:t>
      </w:r>
      <w:proofErr w:type="spellEnd"/>
      <w:r w:rsidRPr="006B37D1">
        <w:rPr>
          <w:rFonts w:ascii="Courier New" w:hAnsi="Courier New" w:cs="Courier New"/>
        </w:rPr>
        <w:t xml:space="preserve"> $\\</w:t>
      </w:r>
    </w:p>
    <w:p w:rsidR="00000000" w:rsidRPr="006B37D1" w:rsidRDefault="00853708" w:rsidP="006B37D1">
      <w:pPr>
        <w:pStyle w:val="PlainText"/>
        <w:rPr>
          <w:rFonts w:ascii="Courier New" w:hAnsi="Courier New" w:cs="Courier New"/>
        </w:rPr>
      </w:pPr>
      <w:r w:rsidRPr="006B37D1">
        <w:rPr>
          <w:rFonts w:ascii="Courier New" w:hAnsi="Courier New" w:cs="Courier New"/>
        </w:rPr>
        <w:t>\</w:t>
      </w:r>
      <w:proofErr w:type="spellStart"/>
      <w:r w:rsidRPr="006B37D1">
        <w:rPr>
          <w:rFonts w:ascii="Courier New" w:hAnsi="Courier New" w:cs="Courier New"/>
        </w:rPr>
        <w:t>hline</w:t>
      </w:r>
      <w:proofErr w:type="spellEnd"/>
    </w:p>
    <w:p w:rsidR="00000000" w:rsidRPr="006B37D1" w:rsidRDefault="00853708" w:rsidP="006B37D1">
      <w:pPr>
        <w:pStyle w:val="PlainText"/>
        <w:rPr>
          <w:rFonts w:ascii="Courier New" w:hAnsi="Courier New" w:cs="Courier New"/>
        </w:rPr>
      </w:pPr>
      <w:r w:rsidRPr="006B37D1">
        <w:rPr>
          <w:rFonts w:ascii="Courier New" w:hAnsi="Courier New" w:cs="Courier New"/>
        </w:rPr>
        <w:t>\end{tabular}</w:t>
      </w:r>
    </w:p>
    <w:p w:rsidR="00000000" w:rsidRPr="006B37D1" w:rsidRDefault="00853708" w:rsidP="006B37D1">
      <w:pPr>
        <w:pStyle w:val="PlainText"/>
        <w:rPr>
          <w:rFonts w:ascii="Courier New" w:hAnsi="Courier New" w:cs="Courier New"/>
        </w:rPr>
      </w:pPr>
      <w:r w:rsidRPr="006B37D1">
        <w:rPr>
          <w:rFonts w:ascii="Courier New" w:hAnsi="Courier New" w:cs="Courier New"/>
        </w:rPr>
        <w:t>\end{table}</w:t>
      </w:r>
    </w:p>
    <w:p w:rsidR="00000000" w:rsidRPr="006B37D1" w:rsidRDefault="00853708" w:rsidP="006B37D1">
      <w:pPr>
        <w:pStyle w:val="PlainText"/>
        <w:rPr>
          <w:rFonts w:ascii="Courier New" w:hAnsi="Courier New" w:cs="Courier New"/>
        </w:rPr>
      </w:pPr>
    </w:p>
    <w:p w:rsidR="00000000" w:rsidRPr="006B37D1" w:rsidRDefault="00853708" w:rsidP="006B37D1">
      <w:pPr>
        <w:pStyle w:val="PlainText"/>
        <w:rPr>
          <w:rFonts w:ascii="Courier New" w:hAnsi="Courier New" w:cs="Courier New"/>
        </w:rPr>
      </w:pPr>
      <w:r w:rsidRPr="006B37D1">
        <w:rPr>
          <w:rFonts w:ascii="Courier New" w:hAnsi="Courier New" w:cs="Courier New"/>
        </w:rPr>
        <w:t>The logistic regression classifier is used for training and testing in a 5-fold cross-validation manner.</w:t>
      </w:r>
    </w:p>
    <w:p w:rsidR="00000000" w:rsidRPr="006B37D1" w:rsidRDefault="00853708" w:rsidP="006B37D1">
      <w:pPr>
        <w:pStyle w:val="PlainText"/>
        <w:rPr>
          <w:rFonts w:ascii="Courier New" w:hAnsi="Courier New" w:cs="Courier New"/>
        </w:rPr>
      </w:pPr>
      <w:r w:rsidRPr="006B37D1">
        <w:rPr>
          <w:rFonts w:ascii="Courier New" w:hAnsi="Courier New" w:cs="Courier New"/>
        </w:rPr>
        <w:t xml:space="preserve">We set a baseline, which </w:t>
      </w:r>
      <w:r w:rsidRPr="006B37D1">
        <w:rPr>
          <w:rFonts w:ascii="Courier New" w:hAnsi="Courier New" w:cs="Courier New"/>
        </w:rPr>
        <w:t xml:space="preserve">simply predicts users who have </w:t>
      </w:r>
      <w:proofErr w:type="gramStart"/>
      <w:r w:rsidRPr="006B37D1">
        <w:rPr>
          <w:rFonts w:ascii="Courier New" w:hAnsi="Courier New" w:cs="Courier New"/>
        </w:rPr>
        <w:t>retweeted</w:t>
      </w:r>
      <w:proofErr w:type="gramEnd"/>
      <w:r w:rsidRPr="006B37D1">
        <w:rPr>
          <w:rFonts w:ascii="Courier New" w:hAnsi="Courier New" w:cs="Courier New"/>
        </w:rPr>
        <w:t xml:space="preserve"> the author previously as the </w:t>
      </w:r>
      <w:proofErr w:type="spellStart"/>
      <w:r w:rsidRPr="006B37D1">
        <w:rPr>
          <w:rFonts w:ascii="Courier New" w:hAnsi="Courier New" w:cs="Courier New"/>
        </w:rPr>
        <w:t>retweeters</w:t>
      </w:r>
      <w:proofErr w:type="spellEnd"/>
      <w:r w:rsidRPr="006B37D1">
        <w:rPr>
          <w:rFonts w:ascii="Courier New" w:hAnsi="Courier New" w:cs="Courier New"/>
        </w:rPr>
        <w:t xml:space="preserve"> of target tweet. </w:t>
      </w:r>
    </w:p>
    <w:p w:rsidR="00000000" w:rsidRPr="006B37D1" w:rsidRDefault="00853708" w:rsidP="006B37D1">
      <w:pPr>
        <w:pStyle w:val="PlainText"/>
        <w:rPr>
          <w:rFonts w:ascii="Courier New" w:hAnsi="Courier New" w:cs="Courier New"/>
        </w:rPr>
      </w:pPr>
      <w:r w:rsidRPr="006B37D1">
        <w:rPr>
          <w:rFonts w:ascii="Courier New" w:hAnsi="Courier New" w:cs="Courier New"/>
        </w:rPr>
        <w:lastRenderedPageBreak/>
        <w:t>All results are presented in Table~\</w:t>
      </w:r>
      <w:proofErr w:type="gramStart"/>
      <w:r w:rsidRPr="006B37D1">
        <w:rPr>
          <w:rFonts w:ascii="Courier New" w:hAnsi="Courier New" w:cs="Courier New"/>
        </w:rPr>
        <w:t>ref{</w:t>
      </w:r>
      <w:proofErr w:type="gramEnd"/>
      <w:r w:rsidRPr="006B37D1">
        <w:rPr>
          <w:rFonts w:ascii="Courier New" w:hAnsi="Courier New" w:cs="Courier New"/>
        </w:rPr>
        <w:t>tab3} in terms of accuracy.</w:t>
      </w:r>
    </w:p>
    <w:p w:rsidR="00000000" w:rsidRPr="006B37D1" w:rsidRDefault="00853708" w:rsidP="006B37D1">
      <w:pPr>
        <w:pStyle w:val="PlainText"/>
        <w:rPr>
          <w:rFonts w:ascii="Courier New" w:hAnsi="Courier New" w:cs="Courier New"/>
        </w:rPr>
      </w:pPr>
    </w:p>
    <w:p w:rsidR="00000000" w:rsidRPr="006B37D1" w:rsidRDefault="00853708" w:rsidP="006B37D1">
      <w:pPr>
        <w:pStyle w:val="PlainText"/>
        <w:rPr>
          <w:rFonts w:ascii="Courier New" w:hAnsi="Courier New" w:cs="Courier New"/>
        </w:rPr>
      </w:pPr>
      <w:r w:rsidRPr="006B37D1">
        <w:rPr>
          <w:rFonts w:ascii="Courier New" w:hAnsi="Courier New" w:cs="Courier New"/>
        </w:rPr>
        <w:t>Firstly, all models except the hashtag-based model outperform the baseline (60.85</w:t>
      </w:r>
      <w:proofErr w:type="gramStart"/>
      <w:r w:rsidRPr="006B37D1">
        <w:rPr>
          <w:rFonts w:ascii="Courier New" w:hAnsi="Courier New" w:cs="Courier New"/>
        </w:rPr>
        <w:t>\%</w:t>
      </w:r>
      <w:proofErr w:type="gramEnd"/>
      <w:r w:rsidRPr="006B37D1">
        <w:rPr>
          <w:rFonts w:ascii="Courier New" w:hAnsi="Courier New" w:cs="Courier New"/>
        </w:rPr>
        <w:t>) sig</w:t>
      </w:r>
      <w:r w:rsidRPr="006B37D1">
        <w:rPr>
          <w:rFonts w:ascii="Courier New" w:hAnsi="Courier New" w:cs="Courier New"/>
        </w:rPr>
        <w:t xml:space="preserve">nificantly. While for hashtag-based model, the accuracy is only 59.12\%, the reason lies in the </w:t>
      </w:r>
      <w:proofErr w:type="spellStart"/>
      <w:r w:rsidRPr="006B37D1">
        <w:rPr>
          <w:rFonts w:ascii="Courier New" w:hAnsi="Courier New" w:cs="Courier New"/>
        </w:rPr>
        <w:t>spacity</w:t>
      </w:r>
      <w:proofErr w:type="spellEnd"/>
      <w:r w:rsidRPr="006B37D1">
        <w:rPr>
          <w:rFonts w:ascii="Courier New" w:hAnsi="Courier New" w:cs="Courier New"/>
        </w:rPr>
        <w:t xml:space="preserve"> of hashtag in tweets. </w:t>
      </w:r>
    </w:p>
    <w:p w:rsidR="00000000" w:rsidRPr="006B37D1" w:rsidRDefault="00853708" w:rsidP="006B37D1">
      <w:pPr>
        <w:pStyle w:val="PlainText"/>
        <w:rPr>
          <w:rFonts w:ascii="Courier New" w:hAnsi="Courier New" w:cs="Courier New"/>
        </w:rPr>
      </w:pPr>
    </w:p>
    <w:p w:rsidR="00000000" w:rsidRPr="006B37D1" w:rsidRDefault="00853708" w:rsidP="006B37D1">
      <w:pPr>
        <w:pStyle w:val="PlainText"/>
        <w:rPr>
          <w:rFonts w:ascii="Courier New" w:hAnsi="Courier New" w:cs="Courier New"/>
        </w:rPr>
      </w:pPr>
      <w:r w:rsidRPr="006B37D1">
        <w:rPr>
          <w:rFonts w:ascii="Courier New" w:hAnsi="Courier New" w:cs="Courier New"/>
        </w:rPr>
        <w:t xml:space="preserve">Secondly, $ </w:t>
      </w:r>
      <w:proofErr w:type="spellStart"/>
      <w:proofErr w:type="gramStart"/>
      <w:r w:rsidRPr="006B37D1">
        <w:rPr>
          <w:rFonts w:ascii="Courier New" w:hAnsi="Courier New" w:cs="Courier New"/>
        </w:rPr>
        <w:t>Sim</w:t>
      </w:r>
      <w:proofErr w:type="spellEnd"/>
      <w:r w:rsidRPr="006B37D1">
        <w:rPr>
          <w:rFonts w:ascii="Courier New" w:hAnsi="Courier New" w:cs="Courier New"/>
        </w:rPr>
        <w:t>(</w:t>
      </w:r>
      <w:proofErr w:type="spellStart"/>
      <w:proofErr w:type="gramEnd"/>
      <w:r w:rsidRPr="006B37D1">
        <w:rPr>
          <w:rFonts w:ascii="Courier New" w:hAnsi="Courier New" w:cs="Courier New"/>
        </w:rPr>
        <w:t>f,t</w:t>
      </w:r>
      <w:proofErr w:type="spellEnd"/>
      <w:r w:rsidRPr="006B37D1">
        <w:rPr>
          <w:rFonts w:ascii="Courier New" w:hAnsi="Courier New" w:cs="Courier New"/>
        </w:rPr>
        <w:t xml:space="preserve">) $ and $ </w:t>
      </w:r>
      <w:proofErr w:type="spellStart"/>
      <w:r w:rsidRPr="006B37D1">
        <w:rPr>
          <w:rFonts w:ascii="Courier New" w:hAnsi="Courier New" w:cs="Courier New"/>
        </w:rPr>
        <w:t>sim</w:t>
      </w:r>
      <w:proofErr w:type="spellEnd"/>
      <w:r w:rsidRPr="006B37D1">
        <w:rPr>
          <w:rFonts w:ascii="Courier New" w:hAnsi="Courier New" w:cs="Courier New"/>
        </w:rPr>
        <w:t xml:space="preserve">_{all}  $ outperform ``LUO'' (71.76\%) </w:t>
      </w:r>
      <w:del w:id="38" w:author="Wang, Ruili" w:date="2014-09-12T19:24:00Z">
        <w:r w:rsidRPr="006B37D1" w:rsidDel="00B75C24">
          <w:rPr>
            <w:rFonts w:ascii="Courier New" w:hAnsi="Courier New" w:cs="Courier New"/>
          </w:rPr>
          <w:delText>significatantly</w:delText>
        </w:r>
      </w:del>
      <w:ins w:id="39" w:author="Wang, Ruili" w:date="2014-09-12T19:24:00Z">
        <w:r w:rsidR="00B75C24" w:rsidRPr="006B37D1">
          <w:rPr>
            <w:rFonts w:ascii="Courier New" w:hAnsi="Courier New" w:cs="Courier New"/>
          </w:rPr>
          <w:t>significantly</w:t>
        </w:r>
      </w:ins>
      <w:r w:rsidRPr="006B37D1">
        <w:rPr>
          <w:rFonts w:ascii="Courier New" w:hAnsi="Courier New" w:cs="Courier New"/>
        </w:rPr>
        <w:t>.</w:t>
      </w:r>
    </w:p>
    <w:p w:rsidR="00000000" w:rsidRPr="006B37D1" w:rsidRDefault="00853708" w:rsidP="006B37D1">
      <w:pPr>
        <w:pStyle w:val="PlainText"/>
        <w:rPr>
          <w:rFonts w:ascii="Courier New" w:hAnsi="Courier New" w:cs="Courier New"/>
        </w:rPr>
      </w:pPr>
      <w:r w:rsidRPr="006B37D1">
        <w:rPr>
          <w:rFonts w:ascii="Courier New" w:hAnsi="Courier New" w:cs="Courier New"/>
        </w:rPr>
        <w:t xml:space="preserve">The best performance is achieved by the </w:t>
      </w:r>
      <w:r w:rsidRPr="006B37D1">
        <w:rPr>
          <w:rFonts w:ascii="Courier New" w:hAnsi="Courier New" w:cs="Courier New"/>
        </w:rPr>
        <w:t xml:space="preserve">$ </w:t>
      </w:r>
      <w:proofErr w:type="spellStart"/>
      <w:r w:rsidRPr="006B37D1">
        <w:rPr>
          <w:rFonts w:ascii="Courier New" w:hAnsi="Courier New" w:cs="Courier New"/>
        </w:rPr>
        <w:t>sim</w:t>
      </w:r>
      <w:proofErr w:type="spellEnd"/>
      <w:proofErr w:type="gramStart"/>
      <w:r w:rsidRPr="006B37D1">
        <w:rPr>
          <w:rFonts w:ascii="Courier New" w:hAnsi="Courier New" w:cs="Courier New"/>
        </w:rPr>
        <w:t>_{</w:t>
      </w:r>
      <w:proofErr w:type="gramEnd"/>
      <w:r w:rsidRPr="006B37D1">
        <w:rPr>
          <w:rFonts w:ascii="Courier New" w:hAnsi="Courier New" w:cs="Courier New"/>
        </w:rPr>
        <w:t xml:space="preserve">all}  $ (75.64\%), for which we add three similarities to the classifier to test the impact of their combination. </w:t>
      </w:r>
    </w:p>
    <w:p w:rsidR="00000000" w:rsidRPr="006B37D1" w:rsidRDefault="00853708" w:rsidP="006B37D1">
      <w:pPr>
        <w:pStyle w:val="PlainText"/>
        <w:rPr>
          <w:rFonts w:ascii="Courier New" w:hAnsi="Courier New" w:cs="Courier New"/>
        </w:rPr>
      </w:pPr>
      <w:r w:rsidRPr="006B37D1">
        <w:rPr>
          <w:rFonts w:ascii="Courier New" w:hAnsi="Courier New" w:cs="Courier New"/>
        </w:rPr>
        <w:t xml:space="preserve">The </w:t>
      </w:r>
      <w:del w:id="40" w:author="Wang, Ruili" w:date="2014-09-12T19:51:00Z">
        <w:r w:rsidRPr="006B37D1" w:rsidDel="00521A73">
          <w:rPr>
            <w:rFonts w:ascii="Courier New" w:hAnsi="Courier New" w:cs="Courier New"/>
          </w:rPr>
          <w:delText>perfromance</w:delText>
        </w:r>
      </w:del>
      <w:ins w:id="41" w:author="Wang, Ruili" w:date="2014-09-12T19:51:00Z">
        <w:r w:rsidR="00521A73" w:rsidRPr="006B37D1">
          <w:rPr>
            <w:rFonts w:ascii="Courier New" w:hAnsi="Courier New" w:cs="Courier New"/>
          </w:rPr>
          <w:t>performance</w:t>
        </w:r>
      </w:ins>
      <w:r w:rsidRPr="006B37D1">
        <w:rPr>
          <w:rFonts w:ascii="Courier New" w:hAnsi="Courier New" w:cs="Courier New"/>
        </w:rPr>
        <w:t xml:space="preserve"> of TF-IDF model (62.85</w:t>
      </w:r>
      <w:proofErr w:type="gramStart"/>
      <w:r w:rsidRPr="006B37D1">
        <w:rPr>
          <w:rFonts w:ascii="Courier New" w:hAnsi="Courier New" w:cs="Courier New"/>
        </w:rPr>
        <w:t>\%</w:t>
      </w:r>
      <w:proofErr w:type="gramEnd"/>
      <w:r w:rsidRPr="006B37D1">
        <w:rPr>
          <w:rFonts w:ascii="Courier New" w:hAnsi="Courier New" w:cs="Courier New"/>
        </w:rPr>
        <w:t xml:space="preserve">) is a little better than baseline. </w:t>
      </w:r>
    </w:p>
    <w:p w:rsidR="00000000" w:rsidRPr="006B37D1" w:rsidRDefault="00853708" w:rsidP="006B37D1">
      <w:pPr>
        <w:pStyle w:val="PlainText"/>
        <w:rPr>
          <w:rFonts w:ascii="Courier New" w:hAnsi="Courier New" w:cs="Courier New"/>
        </w:rPr>
      </w:pPr>
      <w:r w:rsidRPr="006B37D1">
        <w:rPr>
          <w:rFonts w:ascii="Courier New" w:hAnsi="Courier New" w:cs="Courier New"/>
        </w:rPr>
        <w:t xml:space="preserve">The entity-based model (68.76\%) is very close to  $ </w:t>
      </w:r>
      <w:proofErr w:type="spellStart"/>
      <w:r w:rsidRPr="006B37D1">
        <w:rPr>
          <w:rFonts w:ascii="Courier New" w:hAnsi="Courier New" w:cs="Courier New"/>
        </w:rPr>
        <w:t>Sim</w:t>
      </w:r>
      <w:proofErr w:type="spellEnd"/>
      <w:r w:rsidRPr="006B37D1">
        <w:rPr>
          <w:rFonts w:ascii="Courier New" w:hAnsi="Courier New" w:cs="Courier New"/>
        </w:rPr>
        <w:t>(</w:t>
      </w:r>
      <w:proofErr w:type="spellStart"/>
      <w:r w:rsidRPr="006B37D1">
        <w:rPr>
          <w:rFonts w:ascii="Courier New" w:hAnsi="Courier New" w:cs="Courier New"/>
        </w:rPr>
        <w:t>f,u_a</w:t>
      </w:r>
      <w:proofErr w:type="spellEnd"/>
      <w:r w:rsidRPr="006B37D1">
        <w:rPr>
          <w:rFonts w:ascii="Courier New" w:hAnsi="Courier New" w:cs="Courier New"/>
        </w:rPr>
        <w:t xml:space="preserve">)$ (70.04\%) and $ </w:t>
      </w:r>
      <w:proofErr w:type="spellStart"/>
      <w:r w:rsidRPr="006B37D1">
        <w:rPr>
          <w:rFonts w:ascii="Courier New" w:hAnsi="Courier New" w:cs="Courier New"/>
        </w:rPr>
        <w:t>Sim</w:t>
      </w:r>
      <w:proofErr w:type="spellEnd"/>
      <w:r w:rsidRPr="006B37D1">
        <w:rPr>
          <w:rFonts w:ascii="Courier New" w:hAnsi="Courier New" w:cs="Courier New"/>
        </w:rPr>
        <w:t>(</w:t>
      </w:r>
      <w:proofErr w:type="spellStart"/>
      <w:r w:rsidRPr="006B37D1">
        <w:rPr>
          <w:rFonts w:ascii="Courier New" w:hAnsi="Courier New" w:cs="Courier New"/>
        </w:rPr>
        <w:t>u_a,t</w:t>
      </w:r>
      <w:proofErr w:type="spellEnd"/>
      <w:r w:rsidRPr="006B37D1">
        <w:rPr>
          <w:rFonts w:ascii="Courier New" w:hAnsi="Courier New" w:cs="Courier New"/>
        </w:rPr>
        <w:t>)  $ (69.64\%), and the difference is not significant.</w:t>
      </w:r>
    </w:p>
    <w:p w:rsidR="00000000" w:rsidRPr="006B37D1" w:rsidRDefault="00853708" w:rsidP="006B37D1">
      <w:pPr>
        <w:pStyle w:val="PlainText"/>
        <w:rPr>
          <w:rFonts w:ascii="Courier New" w:hAnsi="Courier New" w:cs="Courier New"/>
        </w:rPr>
      </w:pPr>
    </w:p>
    <w:p w:rsidR="00000000" w:rsidRPr="006B37D1" w:rsidRDefault="00853708" w:rsidP="006B37D1">
      <w:pPr>
        <w:pStyle w:val="PlainText"/>
        <w:rPr>
          <w:rFonts w:ascii="Courier New" w:hAnsi="Courier New" w:cs="Courier New"/>
        </w:rPr>
      </w:pPr>
      <w:r w:rsidRPr="006B37D1">
        <w:rPr>
          <w:rFonts w:ascii="Courier New" w:hAnsi="Courier New" w:cs="Courier New"/>
        </w:rPr>
        <w:t>Thirdly, the performance of two topic-sentiment models (TSM: 67.44\%, JST: 68.13</w:t>
      </w:r>
      <w:proofErr w:type="gramStart"/>
      <w:r w:rsidRPr="006B37D1">
        <w:rPr>
          <w:rFonts w:ascii="Courier New" w:hAnsi="Courier New" w:cs="Courier New"/>
        </w:rPr>
        <w:t>\%</w:t>
      </w:r>
      <w:proofErr w:type="gramEnd"/>
      <w:r w:rsidRPr="006B37D1">
        <w:rPr>
          <w:rFonts w:ascii="Courier New" w:hAnsi="Courier New" w:cs="Courier New"/>
        </w:rPr>
        <w:t>) is not as good as our models. The reason lies in that they use a binary sentiment r</w:t>
      </w:r>
      <w:r w:rsidRPr="006B37D1">
        <w:rPr>
          <w:rFonts w:ascii="Courier New" w:hAnsi="Courier New" w:cs="Courier New"/>
        </w:rPr>
        <w:t>epresentation (positive or negative), which can</w:t>
      </w:r>
      <w:del w:id="42" w:author="Wang, Ruili" w:date="2014-09-12T19:23:00Z">
        <w:r w:rsidRPr="006B37D1" w:rsidDel="00B75C24">
          <w:rPr>
            <w:rFonts w:ascii="Courier New" w:hAnsi="Courier New" w:cs="Courier New"/>
          </w:rPr>
          <w:delText xml:space="preserve"> </w:delText>
        </w:r>
      </w:del>
      <w:r w:rsidRPr="006B37D1">
        <w:rPr>
          <w:rFonts w:ascii="Courier New" w:hAnsi="Courier New" w:cs="Courier New"/>
        </w:rPr>
        <w:t>n</w:t>
      </w:r>
      <w:r w:rsidRPr="006B37D1">
        <w:rPr>
          <w:rFonts w:ascii="Courier New" w:hAnsi="Courier New" w:cs="Courier New"/>
        </w:rPr>
        <w:t>ot differentiate opinions elaborately. Our model can capture more subtle and fine-grain sentiment, which could distinguish different sub</w:t>
      </w:r>
      <w:ins w:id="43" w:author="Wang, Ruili" w:date="2014-09-12T19:23:00Z">
        <w:r w:rsidR="00B75C24">
          <w:rPr>
            <w:rFonts w:ascii="Courier New" w:hAnsi="Courier New" w:cs="Courier New"/>
          </w:rPr>
          <w:t>j</w:t>
        </w:r>
      </w:ins>
      <w:r w:rsidRPr="006B37D1">
        <w:rPr>
          <w:rFonts w:ascii="Courier New" w:hAnsi="Courier New" w:cs="Courier New"/>
        </w:rPr>
        <w:t xml:space="preserve">ective motivation of retweeting </w:t>
      </w:r>
      <w:proofErr w:type="spellStart"/>
      <w:r w:rsidRPr="006B37D1">
        <w:rPr>
          <w:rFonts w:ascii="Courier New" w:hAnsi="Courier New" w:cs="Courier New"/>
        </w:rPr>
        <w:t>behavior</w:t>
      </w:r>
      <w:proofErr w:type="spellEnd"/>
      <w:r w:rsidRPr="006B37D1">
        <w:rPr>
          <w:rFonts w:ascii="Courier New" w:hAnsi="Courier New" w:cs="Courier New"/>
        </w:rPr>
        <w:t>.</w:t>
      </w:r>
    </w:p>
    <w:p w:rsidR="00000000" w:rsidRPr="006B37D1" w:rsidRDefault="00853708" w:rsidP="006B37D1">
      <w:pPr>
        <w:pStyle w:val="PlainText"/>
        <w:rPr>
          <w:rFonts w:ascii="Courier New" w:hAnsi="Courier New" w:cs="Courier New"/>
        </w:rPr>
      </w:pPr>
    </w:p>
    <w:p w:rsidR="00000000" w:rsidRPr="006B37D1" w:rsidRDefault="00853708" w:rsidP="006B37D1">
      <w:pPr>
        <w:pStyle w:val="PlainText"/>
        <w:rPr>
          <w:rFonts w:ascii="Courier New" w:hAnsi="Courier New" w:cs="Courier New"/>
        </w:rPr>
      </w:pPr>
      <w:r w:rsidRPr="006B37D1">
        <w:rPr>
          <w:rFonts w:ascii="Courier New" w:hAnsi="Courier New" w:cs="Courier New"/>
        </w:rPr>
        <w:t>Finally, in the combining ev</w:t>
      </w:r>
      <w:r w:rsidRPr="006B37D1">
        <w:rPr>
          <w:rFonts w:ascii="Courier New" w:hAnsi="Courier New" w:cs="Courier New"/>
        </w:rPr>
        <w:t xml:space="preserve">aluation, $ </w:t>
      </w:r>
      <w:proofErr w:type="spellStart"/>
      <w:proofErr w:type="gramStart"/>
      <w:r w:rsidRPr="006B37D1">
        <w:rPr>
          <w:rFonts w:ascii="Courier New" w:hAnsi="Courier New" w:cs="Courier New"/>
        </w:rPr>
        <w:t>Sim</w:t>
      </w:r>
      <w:proofErr w:type="spellEnd"/>
      <w:r w:rsidRPr="006B37D1">
        <w:rPr>
          <w:rFonts w:ascii="Courier New" w:hAnsi="Courier New" w:cs="Courier New"/>
        </w:rPr>
        <w:t>(</w:t>
      </w:r>
      <w:proofErr w:type="spellStart"/>
      <w:proofErr w:type="gramEnd"/>
      <w:r w:rsidRPr="006B37D1">
        <w:rPr>
          <w:rFonts w:ascii="Courier New" w:hAnsi="Courier New" w:cs="Courier New"/>
        </w:rPr>
        <w:t>f,t</w:t>
      </w:r>
      <w:proofErr w:type="spellEnd"/>
      <w:r w:rsidRPr="006B37D1">
        <w:rPr>
          <w:rFonts w:ascii="Courier New" w:hAnsi="Courier New" w:cs="Courier New"/>
        </w:rPr>
        <w:t xml:space="preserve">) $ gives a significant improvement (LUO+$ </w:t>
      </w:r>
      <w:proofErr w:type="spellStart"/>
      <w:r w:rsidRPr="006B37D1">
        <w:rPr>
          <w:rFonts w:ascii="Courier New" w:hAnsi="Courier New" w:cs="Courier New"/>
        </w:rPr>
        <w:t>Sim</w:t>
      </w:r>
      <w:proofErr w:type="spellEnd"/>
      <w:r w:rsidRPr="006B37D1">
        <w:rPr>
          <w:rFonts w:ascii="Courier New" w:hAnsi="Courier New" w:cs="Courier New"/>
        </w:rPr>
        <w:t>(</w:t>
      </w:r>
      <w:proofErr w:type="spellStart"/>
      <w:r w:rsidRPr="006B37D1">
        <w:rPr>
          <w:rFonts w:ascii="Courier New" w:hAnsi="Courier New" w:cs="Courier New"/>
        </w:rPr>
        <w:t>f,t</w:t>
      </w:r>
      <w:proofErr w:type="spellEnd"/>
      <w:r w:rsidRPr="006B37D1">
        <w:rPr>
          <w:rFonts w:ascii="Courier New" w:hAnsi="Courier New" w:cs="Courier New"/>
        </w:rPr>
        <w:t xml:space="preserve">) $, 2.12\% improvement) over ``LUO'', but other two similarities and the entity-based model </w:t>
      </w:r>
      <w:proofErr w:type="spellStart"/>
      <w:r w:rsidRPr="006B37D1">
        <w:rPr>
          <w:rFonts w:ascii="Courier New" w:hAnsi="Courier New" w:cs="Courier New"/>
        </w:rPr>
        <w:t>can not</w:t>
      </w:r>
      <w:proofErr w:type="spellEnd"/>
      <w:r w:rsidRPr="006B37D1">
        <w:rPr>
          <w:rFonts w:ascii="Courier New" w:hAnsi="Courier New" w:cs="Courier New"/>
        </w:rPr>
        <w:t xml:space="preserve"> improve performance significantly. The performance is even degraded after combining wi</w:t>
      </w:r>
      <w:r w:rsidRPr="006B37D1">
        <w:rPr>
          <w:rFonts w:ascii="Courier New" w:hAnsi="Courier New" w:cs="Courier New"/>
        </w:rPr>
        <w:t xml:space="preserve">th the hashtag-based model and two topic-sentiment models. </w:t>
      </w:r>
    </w:p>
    <w:p w:rsidR="00000000" w:rsidRPr="006B37D1" w:rsidRDefault="00853708" w:rsidP="006B37D1">
      <w:pPr>
        <w:pStyle w:val="PlainText"/>
        <w:rPr>
          <w:rFonts w:ascii="Courier New" w:hAnsi="Courier New" w:cs="Courier New"/>
        </w:rPr>
      </w:pPr>
      <w:r w:rsidRPr="006B37D1">
        <w:rPr>
          <w:rFonts w:ascii="Courier New" w:hAnsi="Courier New" w:cs="Courier New"/>
        </w:rPr>
        <w:t xml:space="preserve">But noticing that, the most significant </w:t>
      </w:r>
      <w:del w:id="44" w:author="Wang, Ruili" w:date="2014-09-12T19:23:00Z">
        <w:r w:rsidRPr="006B37D1" w:rsidDel="00B75C24">
          <w:rPr>
            <w:rFonts w:ascii="Courier New" w:hAnsi="Courier New" w:cs="Courier New"/>
          </w:rPr>
          <w:delText>improvement(</w:delText>
        </w:r>
      </w:del>
      <w:ins w:id="45" w:author="Wang, Ruili" w:date="2014-09-12T19:23:00Z">
        <w:r w:rsidR="00B75C24" w:rsidRPr="006B37D1">
          <w:rPr>
            <w:rFonts w:ascii="Courier New" w:hAnsi="Courier New" w:cs="Courier New"/>
          </w:rPr>
          <w:t>improvement (</w:t>
        </w:r>
      </w:ins>
      <w:r w:rsidRPr="006B37D1">
        <w:rPr>
          <w:rFonts w:ascii="Courier New" w:hAnsi="Courier New" w:cs="Courier New"/>
        </w:rPr>
        <w:t xml:space="preserve">LUO+$ </w:t>
      </w:r>
      <w:proofErr w:type="spellStart"/>
      <w:r w:rsidRPr="006B37D1">
        <w:rPr>
          <w:rFonts w:ascii="Courier New" w:hAnsi="Courier New" w:cs="Courier New"/>
        </w:rPr>
        <w:t>sim</w:t>
      </w:r>
      <w:proofErr w:type="spellEnd"/>
      <w:proofErr w:type="gramStart"/>
      <w:r w:rsidRPr="006B37D1">
        <w:rPr>
          <w:rFonts w:ascii="Courier New" w:hAnsi="Courier New" w:cs="Courier New"/>
        </w:rPr>
        <w:t>_{</w:t>
      </w:r>
      <w:proofErr w:type="gramEnd"/>
      <w:r w:rsidRPr="006B37D1">
        <w:rPr>
          <w:rFonts w:ascii="Courier New" w:hAnsi="Courier New" w:cs="Courier New"/>
        </w:rPr>
        <w:t xml:space="preserve">all}  $, 6.39\% improvement) is achieved by combining with all three similarities. </w:t>
      </w:r>
    </w:p>
    <w:p w:rsidR="00000000" w:rsidRPr="006B37D1" w:rsidRDefault="00853708" w:rsidP="006B37D1">
      <w:pPr>
        <w:pStyle w:val="PlainText"/>
        <w:rPr>
          <w:rFonts w:ascii="Courier New" w:hAnsi="Courier New" w:cs="Courier New"/>
        </w:rPr>
      </w:pPr>
    </w:p>
    <w:p w:rsidR="00000000" w:rsidRPr="006B37D1" w:rsidRDefault="00853708" w:rsidP="006B37D1">
      <w:pPr>
        <w:pStyle w:val="PlainText"/>
        <w:rPr>
          <w:rFonts w:ascii="Courier New" w:hAnsi="Courier New" w:cs="Courier New"/>
        </w:rPr>
      </w:pPr>
      <w:r w:rsidRPr="006B37D1">
        <w:rPr>
          <w:rFonts w:ascii="Courier New" w:hAnsi="Courier New" w:cs="Courier New"/>
        </w:rPr>
        <w:t>Above all, the results show that our model can b</w:t>
      </w:r>
      <w:r w:rsidRPr="006B37D1">
        <w:rPr>
          <w:rFonts w:ascii="Courier New" w:hAnsi="Courier New" w:cs="Courier New"/>
        </w:rPr>
        <w:t xml:space="preserve">etter help predicting retweeting </w:t>
      </w:r>
      <w:proofErr w:type="spellStart"/>
      <w:r w:rsidRPr="006B37D1">
        <w:rPr>
          <w:rFonts w:ascii="Courier New" w:hAnsi="Courier New" w:cs="Courier New"/>
        </w:rPr>
        <w:t>behavior</w:t>
      </w:r>
      <w:proofErr w:type="spellEnd"/>
      <w:r w:rsidRPr="006B37D1">
        <w:rPr>
          <w:rFonts w:ascii="Courier New" w:hAnsi="Courier New" w:cs="Courier New"/>
        </w:rPr>
        <w:t xml:space="preserve"> and can be regarded as a useful</w:t>
      </w:r>
      <w:del w:id="46" w:author="Wang, Ruili" w:date="2014-09-12T19:23:00Z">
        <w:r w:rsidRPr="006B37D1" w:rsidDel="00B75C24">
          <w:rPr>
            <w:rFonts w:ascii="Courier New" w:hAnsi="Courier New" w:cs="Courier New"/>
          </w:rPr>
          <w:delText>e</w:delText>
        </w:r>
      </w:del>
      <w:r w:rsidRPr="006B37D1">
        <w:rPr>
          <w:rFonts w:ascii="Courier New" w:hAnsi="Courier New" w:cs="Courier New"/>
        </w:rPr>
        <w:t xml:space="preserve"> way to </w:t>
      </w:r>
      <w:proofErr w:type="spellStart"/>
      <w:r w:rsidRPr="006B37D1">
        <w:rPr>
          <w:rFonts w:ascii="Courier New" w:hAnsi="Courier New" w:cs="Courier New"/>
        </w:rPr>
        <w:t>analyze</w:t>
      </w:r>
      <w:proofErr w:type="spellEnd"/>
      <w:r w:rsidRPr="006B37D1">
        <w:rPr>
          <w:rFonts w:ascii="Courier New" w:hAnsi="Courier New" w:cs="Courier New"/>
        </w:rPr>
        <w:t xml:space="preserve"> the retweeting </w:t>
      </w:r>
      <w:proofErr w:type="spellStart"/>
      <w:r w:rsidRPr="006B37D1">
        <w:rPr>
          <w:rFonts w:ascii="Courier New" w:hAnsi="Courier New" w:cs="Courier New"/>
        </w:rPr>
        <w:t>behaviors</w:t>
      </w:r>
      <w:proofErr w:type="spellEnd"/>
      <w:r w:rsidRPr="006B37D1">
        <w:rPr>
          <w:rFonts w:ascii="Courier New" w:hAnsi="Courier New" w:cs="Courier New"/>
        </w:rPr>
        <w:t xml:space="preserve"> of users. </w:t>
      </w:r>
    </w:p>
    <w:p w:rsidR="00000000" w:rsidRPr="006B37D1" w:rsidRDefault="00853708" w:rsidP="006B37D1">
      <w:pPr>
        <w:pStyle w:val="PlainText"/>
        <w:rPr>
          <w:rFonts w:ascii="Courier New" w:hAnsi="Courier New" w:cs="Courier New"/>
        </w:rPr>
      </w:pPr>
    </w:p>
    <w:p w:rsidR="00000000" w:rsidRPr="006B37D1" w:rsidRDefault="00853708" w:rsidP="006B37D1">
      <w:pPr>
        <w:pStyle w:val="PlainText"/>
        <w:rPr>
          <w:rFonts w:ascii="Courier New" w:hAnsi="Courier New" w:cs="Courier New"/>
        </w:rPr>
      </w:pPr>
      <w:r w:rsidRPr="006B37D1">
        <w:rPr>
          <w:rFonts w:ascii="Courier New" w:hAnsi="Courier New" w:cs="Courier New"/>
        </w:rPr>
        <w:t>\section{Conclusion}</w:t>
      </w:r>
    </w:p>
    <w:p w:rsidR="00000000" w:rsidRPr="006B37D1" w:rsidRDefault="00853708" w:rsidP="006B37D1">
      <w:pPr>
        <w:pStyle w:val="PlainText"/>
        <w:rPr>
          <w:rFonts w:ascii="Courier New" w:hAnsi="Courier New" w:cs="Courier New"/>
        </w:rPr>
      </w:pPr>
      <w:r w:rsidRPr="006B37D1">
        <w:rPr>
          <w:rFonts w:ascii="Courier New" w:hAnsi="Courier New" w:cs="Courier New"/>
        </w:rPr>
        <w:t xml:space="preserve">Motivated by the psychological research, this paper postulates that the online </w:t>
      </w:r>
      <w:proofErr w:type="spellStart"/>
      <w:r w:rsidRPr="006B37D1">
        <w:rPr>
          <w:rFonts w:ascii="Courier New" w:hAnsi="Courier New" w:cs="Courier New"/>
        </w:rPr>
        <w:t>behaviors</w:t>
      </w:r>
      <w:proofErr w:type="spellEnd"/>
      <w:r w:rsidRPr="006B37D1">
        <w:rPr>
          <w:rFonts w:ascii="Courier New" w:hAnsi="Courier New" w:cs="Courier New"/>
        </w:rPr>
        <w:t xml:space="preserve"> of social media use</w:t>
      </w:r>
      <w:r w:rsidRPr="006B37D1">
        <w:rPr>
          <w:rFonts w:ascii="Courier New" w:hAnsi="Courier New" w:cs="Courier New"/>
        </w:rPr>
        <w:t xml:space="preserve">rs are affected by their subjectivity. Therefore, a general subjectivity model has been proposed and an efficient framework has been designed to establish the subjectivity model. Also a novel method is </w:t>
      </w:r>
      <w:del w:id="47" w:author="Wang, Ruili" w:date="2014-09-12T19:32:00Z">
        <w:r w:rsidRPr="006B37D1" w:rsidDel="00B75C24">
          <w:rPr>
            <w:rFonts w:ascii="Courier New" w:hAnsi="Courier New" w:cs="Courier New"/>
          </w:rPr>
          <w:delText xml:space="preserve">put forward </w:delText>
        </w:r>
      </w:del>
      <w:ins w:id="48" w:author="Wang, Ruili" w:date="2014-09-12T19:32:00Z">
        <w:r w:rsidR="00B75C24">
          <w:rPr>
            <w:rFonts w:ascii="Courier New" w:hAnsi="Courier New" w:cs="Courier New"/>
          </w:rPr>
          <w:t xml:space="preserve">proposed </w:t>
        </w:r>
      </w:ins>
      <w:r w:rsidRPr="006B37D1">
        <w:rPr>
          <w:rFonts w:ascii="Courier New" w:hAnsi="Courier New" w:cs="Courier New"/>
        </w:rPr>
        <w:t>to measure the subjectivity similarity. Th</w:t>
      </w:r>
      <w:r w:rsidRPr="006B37D1">
        <w:rPr>
          <w:rFonts w:ascii="Courier New" w:hAnsi="Courier New" w:cs="Courier New"/>
        </w:rPr>
        <w:t>e subjectivity model has been applied to the retweeting analysis considering three different situations, and these situation</w:t>
      </w:r>
      <w:ins w:id="49" w:author="Wang, Ruili" w:date="2014-09-12T19:32:00Z">
        <w:r w:rsidR="00B75C24">
          <w:rPr>
            <w:rFonts w:ascii="Courier New" w:hAnsi="Courier New" w:cs="Courier New"/>
          </w:rPr>
          <w:t>s</w:t>
        </w:r>
      </w:ins>
      <w:r w:rsidRPr="006B37D1">
        <w:rPr>
          <w:rFonts w:ascii="Courier New" w:hAnsi="Courier New" w:cs="Courier New"/>
        </w:rPr>
        <w:t xml:space="preserve"> are quantified with subjectivity similarities. </w:t>
      </w:r>
    </w:p>
    <w:p w:rsidR="00000000" w:rsidRPr="006B37D1" w:rsidRDefault="00853708" w:rsidP="006B37D1">
      <w:pPr>
        <w:pStyle w:val="PlainText"/>
        <w:rPr>
          <w:rFonts w:ascii="Courier New" w:hAnsi="Courier New" w:cs="Courier New"/>
        </w:rPr>
      </w:pPr>
      <w:r w:rsidRPr="006B37D1">
        <w:rPr>
          <w:rFonts w:ascii="Courier New" w:hAnsi="Courier New" w:cs="Courier New"/>
        </w:rPr>
        <w:t>Experiment results demonstrate the effectiveness of the proposed model in the retwe</w:t>
      </w:r>
      <w:r w:rsidRPr="006B37D1">
        <w:rPr>
          <w:rFonts w:ascii="Courier New" w:hAnsi="Courier New" w:cs="Courier New"/>
        </w:rPr>
        <w:t xml:space="preserve">eting analysis problem and show that the model is able to reach better understanding of retweeting </w:t>
      </w:r>
      <w:proofErr w:type="spellStart"/>
      <w:r w:rsidRPr="006B37D1">
        <w:rPr>
          <w:rFonts w:ascii="Courier New" w:hAnsi="Courier New" w:cs="Courier New"/>
        </w:rPr>
        <w:t>behavior</w:t>
      </w:r>
      <w:proofErr w:type="spellEnd"/>
      <w:r w:rsidRPr="006B37D1">
        <w:rPr>
          <w:rFonts w:ascii="Courier New" w:hAnsi="Courier New" w:cs="Courier New"/>
        </w:rPr>
        <w:t xml:space="preserve">. </w:t>
      </w:r>
    </w:p>
    <w:p w:rsidR="00000000" w:rsidRPr="006B37D1" w:rsidRDefault="00853708" w:rsidP="006B37D1">
      <w:pPr>
        <w:pStyle w:val="PlainText"/>
        <w:rPr>
          <w:rFonts w:ascii="Courier New" w:hAnsi="Courier New" w:cs="Courier New"/>
        </w:rPr>
      </w:pPr>
      <w:r w:rsidRPr="006B37D1">
        <w:rPr>
          <w:rFonts w:ascii="Courier New" w:hAnsi="Courier New" w:cs="Courier New"/>
        </w:rPr>
        <w:t xml:space="preserve">In the future, we will apply our model to other social network analysis task such as link prediction and recommendation. </w:t>
      </w:r>
    </w:p>
    <w:p w:rsidR="00000000" w:rsidRPr="006B37D1" w:rsidRDefault="00853708" w:rsidP="006B37D1">
      <w:pPr>
        <w:pStyle w:val="PlainText"/>
        <w:rPr>
          <w:rFonts w:ascii="Courier New" w:hAnsi="Courier New" w:cs="Courier New"/>
        </w:rPr>
      </w:pPr>
    </w:p>
    <w:p w:rsidR="00000000" w:rsidRPr="006B37D1" w:rsidRDefault="00853708" w:rsidP="006B37D1">
      <w:pPr>
        <w:pStyle w:val="PlainText"/>
        <w:rPr>
          <w:rFonts w:ascii="Courier New" w:hAnsi="Courier New" w:cs="Courier New"/>
        </w:rPr>
      </w:pPr>
      <w:r w:rsidRPr="006B37D1">
        <w:rPr>
          <w:rFonts w:ascii="Courier New" w:hAnsi="Courier New" w:cs="Courier New"/>
        </w:rPr>
        <w:t>\bibliography{subjectiv</w:t>
      </w:r>
      <w:r w:rsidRPr="006B37D1">
        <w:rPr>
          <w:rFonts w:ascii="Courier New" w:hAnsi="Courier New" w:cs="Courier New"/>
        </w:rPr>
        <w:t>ity}</w:t>
      </w:r>
    </w:p>
    <w:p w:rsidR="00000000" w:rsidRPr="006B37D1" w:rsidRDefault="00853708" w:rsidP="006B37D1">
      <w:pPr>
        <w:pStyle w:val="PlainText"/>
        <w:rPr>
          <w:rFonts w:ascii="Courier New" w:hAnsi="Courier New" w:cs="Courier New"/>
        </w:rPr>
      </w:pPr>
      <w:r w:rsidRPr="006B37D1">
        <w:rPr>
          <w:rFonts w:ascii="Courier New" w:hAnsi="Courier New" w:cs="Courier New"/>
        </w:rPr>
        <w:t>\</w:t>
      </w:r>
      <w:proofErr w:type="spellStart"/>
      <w:r w:rsidRPr="006B37D1">
        <w:rPr>
          <w:rFonts w:ascii="Courier New" w:hAnsi="Courier New" w:cs="Courier New"/>
        </w:rPr>
        <w:t>bibliographystyle</w:t>
      </w:r>
      <w:proofErr w:type="spellEnd"/>
      <w:r w:rsidRPr="006B37D1">
        <w:rPr>
          <w:rFonts w:ascii="Courier New" w:hAnsi="Courier New" w:cs="Courier New"/>
        </w:rPr>
        <w:t>{</w:t>
      </w:r>
      <w:proofErr w:type="spellStart"/>
      <w:r w:rsidRPr="006B37D1">
        <w:rPr>
          <w:rFonts w:ascii="Courier New" w:hAnsi="Courier New" w:cs="Courier New"/>
        </w:rPr>
        <w:t>aaai</w:t>
      </w:r>
      <w:proofErr w:type="spellEnd"/>
      <w:r w:rsidRPr="006B37D1">
        <w:rPr>
          <w:rFonts w:ascii="Courier New" w:hAnsi="Courier New" w:cs="Courier New"/>
        </w:rPr>
        <w:t>}</w:t>
      </w:r>
    </w:p>
    <w:p w:rsidR="00000000" w:rsidRPr="006B37D1" w:rsidRDefault="00853708" w:rsidP="006B37D1">
      <w:pPr>
        <w:pStyle w:val="PlainText"/>
        <w:rPr>
          <w:rFonts w:ascii="Courier New" w:hAnsi="Courier New" w:cs="Courier New"/>
        </w:rPr>
      </w:pPr>
      <w:r w:rsidRPr="006B37D1">
        <w:rPr>
          <w:rFonts w:ascii="Courier New" w:hAnsi="Courier New" w:cs="Courier New"/>
        </w:rPr>
        <w:t>\end{document}</w:t>
      </w:r>
    </w:p>
    <w:p w:rsidR="00853708" w:rsidRPr="006B37D1" w:rsidRDefault="00853708" w:rsidP="006B37D1">
      <w:pPr>
        <w:pStyle w:val="PlainText"/>
        <w:rPr>
          <w:rFonts w:ascii="Courier New" w:hAnsi="Courier New" w:cs="Courier New"/>
        </w:rPr>
      </w:pPr>
    </w:p>
    <w:sectPr w:rsidR="00853708" w:rsidRPr="006B37D1" w:rsidSect="006B37D1">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268"/>
    <w:rsid w:val="00177363"/>
    <w:rsid w:val="004E3268"/>
    <w:rsid w:val="00521A73"/>
    <w:rsid w:val="00661D6F"/>
    <w:rsid w:val="006B37D1"/>
    <w:rsid w:val="00853708"/>
    <w:rsid w:val="00B75C24"/>
    <w:rsid w:val="00C069D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B37D1"/>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6B37D1"/>
    <w:rPr>
      <w:rFonts w:ascii="Consolas" w:hAnsi="Consolas" w:cs="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B37D1"/>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6B37D1"/>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5343</Words>
  <Characters>30460</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Massey University</Company>
  <LinksUpToDate>false</LinksUpToDate>
  <CharactersWithSpaces>35732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 Ruili</dc:creator>
  <cp:lastModifiedBy>Wang, Ruili</cp:lastModifiedBy>
  <cp:revision>2</cp:revision>
  <dcterms:created xsi:type="dcterms:W3CDTF">2014-09-12T07:53:00Z</dcterms:created>
  <dcterms:modified xsi:type="dcterms:W3CDTF">2014-09-12T07:53:00Z</dcterms:modified>
</cp:coreProperties>
</file>